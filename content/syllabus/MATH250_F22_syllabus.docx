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8CEC" w14:textId="77777777" w:rsidR="00EE25DA" w:rsidRDefault="00EE25DA">
      <w:pPr>
        <w:rPr>
          <w:rFonts w:ascii="Calibri" w:eastAsia="Calibri" w:hAnsi="Calibri" w:cs="Calibri"/>
          <w:color w:val="000000"/>
          <w:sz w:val="22"/>
          <w:szCs w:val="22"/>
        </w:rPr>
      </w:pPr>
    </w:p>
    <w:p w14:paraId="1E0BB292" w14:textId="77777777" w:rsidR="00EE25DA" w:rsidRDefault="00EE25DA">
      <w:pPr>
        <w:rPr>
          <w:rFonts w:ascii="Calibri" w:eastAsia="Calibri" w:hAnsi="Calibri" w:cs="Calibri"/>
          <w:color w:val="000000"/>
          <w:sz w:val="22"/>
          <w:szCs w:val="22"/>
        </w:rPr>
      </w:pPr>
    </w:p>
    <w:p w14:paraId="22937959" w14:textId="56220F37" w:rsidR="005C009B" w:rsidRDefault="00EA4E3D">
      <w:pPr>
        <w:rPr>
          <w:rFonts w:ascii="Calibri" w:eastAsia="Calibri" w:hAnsi="Calibri" w:cs="Calibri"/>
          <w:color w:val="000000"/>
          <w:sz w:val="22"/>
          <w:szCs w:val="22"/>
        </w:rPr>
      </w:pPr>
      <w:r w:rsidRPr="004A57CB">
        <w:rPr>
          <w:rFonts w:asciiTheme="majorHAnsi" w:hAnsiTheme="majorHAnsi" w:cstheme="majorHAnsi"/>
          <w:noProof/>
          <w:sz w:val="22"/>
          <w:szCs w:val="22"/>
        </w:rPr>
        <w:drawing>
          <wp:anchor distT="0" distB="0" distL="114300" distR="114300" simplePos="0" relativeHeight="251659264" behindDoc="0" locked="1" layoutInCell="1" allowOverlap="1" wp14:anchorId="73AEA15F" wp14:editId="6EE5DEFE">
            <wp:simplePos x="0" y="0"/>
            <wp:positionH relativeFrom="column">
              <wp:posOffset>1818005</wp:posOffset>
            </wp:positionH>
            <wp:positionV relativeFrom="page">
              <wp:posOffset>758825</wp:posOffset>
            </wp:positionV>
            <wp:extent cx="2240280" cy="1143000"/>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15 at 8.0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0280" cy="1143000"/>
                    </a:xfrm>
                    <a:prstGeom prst="rect">
                      <a:avLst/>
                    </a:prstGeom>
                  </pic:spPr>
                </pic:pic>
              </a:graphicData>
            </a:graphic>
            <wp14:sizeRelH relativeFrom="page">
              <wp14:pctWidth>0</wp14:pctWidth>
            </wp14:sizeRelH>
            <wp14:sizeRelV relativeFrom="page">
              <wp14:pctHeight>0</wp14:pctHeight>
            </wp14:sizeRelV>
          </wp:anchor>
        </w:drawing>
      </w:r>
    </w:p>
    <w:p w14:paraId="0EA313A4" w14:textId="77777777" w:rsidR="005C009B" w:rsidRDefault="005C009B">
      <w:pPr>
        <w:rPr>
          <w:rFonts w:ascii="Calibri" w:eastAsia="Calibri" w:hAnsi="Calibri" w:cs="Calibri"/>
          <w:color w:val="000000"/>
          <w:sz w:val="22"/>
          <w:szCs w:val="22"/>
        </w:rPr>
      </w:pPr>
    </w:p>
    <w:p w14:paraId="213538EC" w14:textId="77777777" w:rsidR="005C009B" w:rsidRDefault="005C009B">
      <w:pPr>
        <w:rPr>
          <w:rFonts w:ascii="Calibri" w:eastAsia="Calibri" w:hAnsi="Calibri" w:cs="Calibri"/>
          <w:color w:val="000000"/>
          <w:sz w:val="22"/>
          <w:szCs w:val="22"/>
        </w:rPr>
      </w:pPr>
    </w:p>
    <w:p w14:paraId="11D56E02" w14:textId="77777777" w:rsidR="005C009B" w:rsidRDefault="005C009B">
      <w:pPr>
        <w:rPr>
          <w:rFonts w:ascii="Calibri" w:eastAsia="Calibri" w:hAnsi="Calibri" w:cs="Calibri"/>
          <w:color w:val="000000"/>
          <w:sz w:val="22"/>
          <w:szCs w:val="22"/>
        </w:rPr>
      </w:pPr>
    </w:p>
    <w:p w14:paraId="43EA0603"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College of Liberal Arts and Sciences</w:t>
      </w:r>
    </w:p>
    <w:p w14:paraId="03F57F47" w14:textId="77777777" w:rsidR="005C009B" w:rsidRPr="005630E5" w:rsidRDefault="00C8241C">
      <w:pPr>
        <w:jc w:val="cente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Department of Mathematics, Physics, and Statistics</w:t>
      </w:r>
    </w:p>
    <w:p w14:paraId="7C2086A1" w14:textId="77777777" w:rsidR="005C009B" w:rsidRPr="005630E5" w:rsidRDefault="005C009B">
      <w:pPr>
        <w:jc w:val="center"/>
        <w:rPr>
          <w:rFonts w:ascii="Calibri Light" w:eastAsia="Calibri" w:hAnsi="Calibri Light" w:cs="Calibri Light"/>
          <w:color w:val="000000"/>
          <w:sz w:val="22"/>
          <w:szCs w:val="22"/>
        </w:rPr>
      </w:pPr>
    </w:p>
    <w:p w14:paraId="06D9C567" w14:textId="77777777" w:rsidR="005C009B" w:rsidRPr="005630E5" w:rsidRDefault="005C009B">
      <w:pPr>
        <w:jc w:val="center"/>
        <w:rPr>
          <w:rFonts w:ascii="Calibri Light" w:eastAsia="Calibri" w:hAnsi="Calibri Light" w:cs="Calibri Light"/>
          <w:color w:val="000000"/>
          <w:sz w:val="22"/>
          <w:szCs w:val="22"/>
        </w:rPr>
      </w:pPr>
    </w:p>
    <w:p w14:paraId="6B76BE15" w14:textId="5019EBB3"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sz w:val="32"/>
          <w:szCs w:val="32"/>
        </w:rPr>
        <w:t xml:space="preserve">MATH </w:t>
      </w:r>
      <w:r w:rsidR="00D9222B">
        <w:rPr>
          <w:rFonts w:ascii="Calibri Light" w:eastAsia="Calibri" w:hAnsi="Calibri Light" w:cs="Calibri Light"/>
          <w:b/>
          <w:bCs/>
          <w:color w:val="000000"/>
          <w:sz w:val="32"/>
          <w:szCs w:val="32"/>
        </w:rPr>
        <w:t>250</w:t>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sz w:val="32"/>
          <w:szCs w:val="32"/>
        </w:rPr>
        <w:tab/>
        <w:t xml:space="preserve">    </w:t>
      </w:r>
      <w:r w:rsidRPr="005630E5">
        <w:rPr>
          <w:rFonts w:ascii="Calibri Light" w:eastAsia="Calibri" w:hAnsi="Calibri Light" w:cs="Calibri Light"/>
          <w:b/>
          <w:bCs/>
          <w:color w:val="000000"/>
        </w:rPr>
        <w:t>Instructor</w:t>
      </w:r>
    </w:p>
    <w:p w14:paraId="45671846" w14:textId="688A5FAA" w:rsidR="005C009B" w:rsidRPr="005630E5" w:rsidRDefault="00D9222B">
      <w:pPr>
        <w:jc w:val="both"/>
        <w:rPr>
          <w:rFonts w:ascii="Calibri Light" w:eastAsia="Calibri" w:hAnsi="Calibri Light" w:cs="Calibri Light"/>
          <w:b/>
          <w:bCs/>
          <w:color w:val="000000"/>
        </w:rPr>
      </w:pPr>
      <w:r>
        <w:rPr>
          <w:rFonts w:ascii="Calibri Light" w:eastAsia="Calibri" w:hAnsi="Calibri Light" w:cs="Calibri Light"/>
          <w:b/>
          <w:bCs/>
          <w:color w:val="000000"/>
          <w:sz w:val="26"/>
          <w:szCs w:val="26"/>
        </w:rPr>
        <w:t>Data Analysis</w:t>
      </w:r>
      <w:r w:rsidR="00C8241C" w:rsidRPr="005630E5">
        <w:rPr>
          <w:rFonts w:ascii="Calibri Light" w:eastAsia="Calibri" w:hAnsi="Calibri Light" w:cs="Calibri Light"/>
          <w:b/>
          <w:bCs/>
          <w:color w:val="000000"/>
          <w:sz w:val="26"/>
          <w:szCs w:val="26"/>
        </w:rPr>
        <w:t xml:space="preserve"> </w:t>
      </w:r>
      <w:r w:rsidR="00C8241C" w:rsidRPr="005630E5">
        <w:rPr>
          <w:rFonts w:ascii="Calibri Light" w:eastAsia="Calibri" w:hAnsi="Calibri Light" w:cs="Calibri Light"/>
          <w:color w:val="000000"/>
          <w:sz w:val="26"/>
          <w:szCs w:val="26"/>
        </w:rPr>
        <w:t>(3 units)</w:t>
      </w:r>
      <w:r w:rsidR="00C8241C" w:rsidRPr="005630E5">
        <w:rPr>
          <w:rFonts w:ascii="Calibri Light" w:eastAsia="Calibri" w:hAnsi="Calibri Light" w:cs="Calibri Light"/>
          <w:b/>
          <w:bCs/>
          <w:color w:val="000000"/>
          <w:sz w:val="26"/>
          <w:szCs w:val="26"/>
        </w:rPr>
        <w:tab/>
        <w:t xml:space="preserve">                 </w:t>
      </w:r>
      <w:r>
        <w:rPr>
          <w:rFonts w:ascii="Calibri Light" w:eastAsia="Calibri" w:hAnsi="Calibri Light" w:cs="Calibri Light"/>
          <w:b/>
          <w:bCs/>
          <w:color w:val="000000"/>
          <w:sz w:val="26"/>
          <w:szCs w:val="26"/>
        </w:rPr>
        <w:tab/>
        <w:t xml:space="preserve">     </w:t>
      </w:r>
      <w:r w:rsidR="00C8241C" w:rsidRPr="005630E5">
        <w:rPr>
          <w:rFonts w:ascii="Calibri Light" w:eastAsia="Calibri" w:hAnsi="Calibri Light" w:cs="Calibri Light"/>
          <w:color w:val="000000"/>
        </w:rPr>
        <w:t>Katie Fitzgerald, PhD Statistics</w:t>
      </w:r>
    </w:p>
    <w:p w14:paraId="1F1B1DF5" w14:textId="691D2565" w:rsidR="005C009B" w:rsidRPr="00D2309D" w:rsidRDefault="00D9222B">
      <w:pPr>
        <w:jc w:val="both"/>
        <w:rPr>
          <w:rFonts w:ascii="Calibri Light" w:eastAsia="Calibri" w:hAnsi="Calibri Light" w:cs="Calibri Light"/>
          <w:color w:val="000000"/>
        </w:rPr>
      </w:pPr>
      <w:r w:rsidRPr="00D2309D">
        <w:rPr>
          <w:rFonts w:ascii="Calibri Light" w:eastAsia="Calibri" w:hAnsi="Calibri Light" w:cs="Calibri Light"/>
          <w:b/>
          <w:bCs/>
          <w:color w:val="000000"/>
        </w:rPr>
        <w:t>Fall</w:t>
      </w:r>
      <w:r w:rsidR="00C8241C" w:rsidRPr="00D2309D">
        <w:rPr>
          <w:rFonts w:ascii="Calibri Light" w:eastAsia="Calibri" w:hAnsi="Calibri Light" w:cs="Calibri Light"/>
          <w:b/>
          <w:bCs/>
          <w:color w:val="000000"/>
        </w:rPr>
        <w:t xml:space="preserve"> 202</w:t>
      </w:r>
      <w:r w:rsidR="00552603" w:rsidRPr="00D2309D">
        <w:rPr>
          <w:rFonts w:ascii="Calibri Light" w:eastAsia="Calibri" w:hAnsi="Calibri Light" w:cs="Calibri Light"/>
          <w:b/>
          <w:bCs/>
          <w:color w:val="000000"/>
        </w:rPr>
        <w:t>2</w:t>
      </w:r>
      <w:r w:rsidR="00552603"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r>
      <w:r w:rsidR="00C8241C" w:rsidRPr="00D2309D">
        <w:rPr>
          <w:rFonts w:ascii="Calibri Light" w:eastAsia="Calibri" w:hAnsi="Calibri Light" w:cs="Calibri Light"/>
          <w:color w:val="000000"/>
        </w:rPr>
        <w:tab/>
        <w:t xml:space="preserve">     Assistant Professor of Statistics</w:t>
      </w:r>
    </w:p>
    <w:p w14:paraId="6E590263" w14:textId="6210B669"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Section 01 Class #: 1</w:t>
      </w:r>
      <w:r w:rsidR="0036287F" w:rsidRPr="00D2309D">
        <w:rPr>
          <w:rFonts w:ascii="Calibri Light" w:eastAsia="Calibri" w:hAnsi="Calibri Light" w:cs="Calibri Light"/>
          <w:color w:val="000000"/>
        </w:rPr>
        <w:t>1324</w:t>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Email: </w:t>
      </w:r>
      <w:hyperlink r:id="rId9">
        <w:r w:rsidRPr="00D2309D">
          <w:rPr>
            <w:rFonts w:ascii="Calibri Light" w:eastAsia="Calibri" w:hAnsi="Calibri Light" w:cs="Calibri Light"/>
            <w:color w:val="000000"/>
            <w:u w:val="single"/>
          </w:rPr>
          <w:t>kfitzgerald@apu.edu</w:t>
        </w:r>
      </w:hyperlink>
    </w:p>
    <w:p w14:paraId="67BD8D9E" w14:textId="5B3A63CC" w:rsidR="005C009B" w:rsidRPr="00D2309D" w:rsidRDefault="00C8241C">
      <w:pPr>
        <w:jc w:val="both"/>
        <w:rPr>
          <w:rFonts w:ascii="Calibri Light" w:eastAsia="Calibri" w:hAnsi="Calibri Light" w:cs="Calibri Light"/>
          <w:color w:val="000000"/>
        </w:rPr>
      </w:pPr>
      <w:r w:rsidRPr="00D2309D">
        <w:rPr>
          <w:rFonts w:ascii="Calibri Light" w:eastAsia="Calibri" w:hAnsi="Calibri Light" w:cs="Calibri Light"/>
          <w:color w:val="000000"/>
        </w:rPr>
        <w:t>Segerstrom 1</w:t>
      </w:r>
      <w:r w:rsidR="0036287F" w:rsidRPr="00D2309D">
        <w:rPr>
          <w:rFonts w:ascii="Calibri Light" w:eastAsia="Calibri" w:hAnsi="Calibri Light" w:cs="Calibri Light"/>
          <w:color w:val="000000"/>
        </w:rPr>
        <w:t>7</w:t>
      </w:r>
      <w:r w:rsidR="00552603" w:rsidRPr="00D2309D">
        <w:rPr>
          <w:rFonts w:ascii="Calibri Light" w:eastAsia="Calibri" w:hAnsi="Calibri Light" w:cs="Calibri Light"/>
          <w:color w:val="000000"/>
        </w:rPr>
        <w:t>4</w:t>
      </w:r>
      <w:r w:rsidRPr="00D2309D">
        <w:rPr>
          <w:rFonts w:ascii="Calibri Light" w:eastAsia="Calibri" w:hAnsi="Calibri Light" w:cs="Calibri Light"/>
          <w:color w:val="000000"/>
        </w:rPr>
        <w:t xml:space="preserve"> TR </w:t>
      </w:r>
      <w:r w:rsidR="0036287F" w:rsidRPr="00D2309D">
        <w:rPr>
          <w:rFonts w:ascii="Calibri Light" w:eastAsia="Calibri" w:hAnsi="Calibri Light" w:cs="Calibri Light"/>
          <w:color w:val="000000"/>
        </w:rPr>
        <w:t>4:20PM</w:t>
      </w:r>
      <w:r w:rsidRPr="00D2309D">
        <w:rPr>
          <w:rFonts w:ascii="Calibri Light" w:eastAsia="Calibri" w:hAnsi="Calibri Light" w:cs="Calibri Light"/>
          <w:color w:val="000000"/>
        </w:rPr>
        <w:t xml:space="preserve"> – </w:t>
      </w:r>
      <w:r w:rsidR="0036287F" w:rsidRPr="00D2309D">
        <w:rPr>
          <w:rFonts w:ascii="Calibri Light" w:eastAsia="Calibri" w:hAnsi="Calibri Light" w:cs="Calibri Light"/>
          <w:color w:val="000000"/>
        </w:rPr>
        <w:t>5:4</w:t>
      </w:r>
      <w:r w:rsidRPr="00D2309D">
        <w:rPr>
          <w:rFonts w:ascii="Calibri Light" w:eastAsia="Calibri" w:hAnsi="Calibri Light" w:cs="Calibri Light"/>
          <w:color w:val="000000"/>
        </w:rPr>
        <w:t>5 PM</w:t>
      </w:r>
      <w:r w:rsidRPr="00D2309D">
        <w:rPr>
          <w:rFonts w:ascii="Calibri Light" w:eastAsia="Calibri" w:hAnsi="Calibri Light" w:cs="Calibri Light"/>
          <w:color w:val="000000"/>
        </w:rPr>
        <w:tab/>
        <w:t xml:space="preserve">     Office: Segerstrom 112</w:t>
      </w:r>
    </w:p>
    <w:p w14:paraId="57227734" w14:textId="23852BB7" w:rsidR="00D2309D" w:rsidRPr="00D2309D" w:rsidRDefault="00C8241C" w:rsidP="00D2309D">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w:t>
      </w:r>
      <w:r w:rsidRPr="00783261">
        <w:rPr>
          <w:rFonts w:ascii="Calibri Light" w:eastAsia="Calibri" w:hAnsi="Calibri Light" w:cs="Calibri Light"/>
          <w:color w:val="000000"/>
        </w:rPr>
        <w:t xml:space="preserve">Office Hours: </w:t>
      </w:r>
      <w:r w:rsidR="00552603" w:rsidRPr="00783261">
        <w:rPr>
          <w:rFonts w:ascii="Calibri Light" w:eastAsia="Calibri" w:hAnsi="Calibri Light" w:cs="Calibri Light"/>
          <w:color w:val="000000"/>
        </w:rPr>
        <w:t>T</w:t>
      </w:r>
      <w:r w:rsidR="005630E5" w:rsidRPr="00783261">
        <w:rPr>
          <w:rFonts w:ascii="Calibri Light" w:eastAsia="Calibri" w:hAnsi="Calibri Light" w:cs="Calibri Light"/>
          <w:color w:val="000000"/>
        </w:rPr>
        <w:t>ue 1</w:t>
      </w:r>
      <w:r w:rsidR="00D2309D" w:rsidRPr="00783261">
        <w:rPr>
          <w:rFonts w:ascii="Calibri Light" w:eastAsia="Calibri" w:hAnsi="Calibri Light" w:cs="Calibri Light"/>
          <w:color w:val="000000"/>
        </w:rPr>
        <w:t>0am</w:t>
      </w:r>
      <w:r w:rsidR="005630E5" w:rsidRPr="00783261">
        <w:rPr>
          <w:rFonts w:ascii="Calibri Light" w:eastAsia="Calibri" w:hAnsi="Calibri Light" w:cs="Calibri Light"/>
          <w:color w:val="000000"/>
        </w:rPr>
        <w:t xml:space="preserve"> – </w:t>
      </w:r>
      <w:r w:rsidR="00D2309D" w:rsidRPr="00783261">
        <w:rPr>
          <w:rFonts w:ascii="Calibri Light" w:eastAsia="Calibri" w:hAnsi="Calibri Light" w:cs="Calibri Light"/>
          <w:color w:val="000000"/>
        </w:rPr>
        <w:t>12</w:t>
      </w:r>
      <w:r w:rsidR="005630E5" w:rsidRPr="00783261">
        <w:rPr>
          <w:rFonts w:ascii="Calibri Light" w:eastAsia="Calibri" w:hAnsi="Calibri Light" w:cs="Calibri Light"/>
          <w:color w:val="000000"/>
        </w:rPr>
        <w:t>pm</w:t>
      </w:r>
      <w:r w:rsidR="00D2309D" w:rsidRPr="00783261">
        <w:rPr>
          <w:rFonts w:ascii="Calibri Light" w:eastAsia="Calibri" w:hAnsi="Calibri Light" w:cs="Calibri Light"/>
          <w:color w:val="000000"/>
        </w:rPr>
        <w:t>, Th 1-2:20pm</w:t>
      </w:r>
    </w:p>
    <w:p w14:paraId="7ED84D38" w14:textId="77777777" w:rsidR="005C009B" w:rsidRPr="005630E5" w:rsidRDefault="00C8241C">
      <w:pPr>
        <w:ind w:left="720" w:firstLine="720"/>
        <w:jc w:val="both"/>
        <w:rPr>
          <w:rFonts w:ascii="Calibri Light" w:eastAsia="Calibri" w:hAnsi="Calibri Light" w:cs="Calibri Light"/>
          <w:color w:val="000000"/>
        </w:rPr>
      </w:pP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r>
      <w:r w:rsidRPr="00D2309D">
        <w:rPr>
          <w:rFonts w:ascii="Calibri Light" w:eastAsia="Calibri" w:hAnsi="Calibri Light" w:cs="Calibri Light"/>
          <w:color w:val="000000"/>
        </w:rPr>
        <w:tab/>
        <w:t xml:space="preserve">     Office Phone: (626) 815-6000 x6529</w:t>
      </w:r>
    </w:p>
    <w:p w14:paraId="4B176770" w14:textId="77777777" w:rsidR="005C009B" w:rsidRPr="005630E5" w:rsidRDefault="005C009B">
      <w:pPr>
        <w:pBdr>
          <w:bottom w:val="single" w:sz="12" w:space="1" w:color="000000"/>
        </w:pBdr>
        <w:rPr>
          <w:rFonts w:ascii="Calibri Light" w:eastAsia="Calibri" w:hAnsi="Calibri Light" w:cs="Calibri Light"/>
          <w:color w:val="000000"/>
        </w:rPr>
      </w:pPr>
    </w:p>
    <w:p w14:paraId="5BE80489" w14:textId="77777777" w:rsidR="005C009B" w:rsidRPr="005630E5" w:rsidRDefault="005C009B">
      <w:pPr>
        <w:rPr>
          <w:rFonts w:ascii="Calibri Light" w:eastAsia="Calibri" w:hAnsi="Calibri Light" w:cs="Calibri Light"/>
          <w:color w:val="000000"/>
        </w:rPr>
      </w:pPr>
    </w:p>
    <w:p w14:paraId="6F02D53B"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APU Mission Statement</w:t>
      </w:r>
    </w:p>
    <w:p w14:paraId="5ABB33FD" w14:textId="77777777" w:rsidR="005C009B" w:rsidRPr="005630E5" w:rsidRDefault="00C8241C">
      <w:pPr>
        <w:jc w:val="both"/>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Azusa Pacific University is an evangelical Christian community of disciples and scholars who seek to advance the work of God in the world through academic excellence in liberal arts and professional programs of higher education that encourage students to develop a Christian perspective of truth and life. </w:t>
      </w:r>
    </w:p>
    <w:p w14:paraId="5AC65EFA" w14:textId="77777777" w:rsidR="005C009B" w:rsidRPr="005630E5" w:rsidRDefault="005C009B">
      <w:pPr>
        <w:rPr>
          <w:rFonts w:ascii="Calibri Light" w:eastAsia="Calibri" w:hAnsi="Calibri Light" w:cs="Calibri Light"/>
          <w:color w:val="000000"/>
        </w:rPr>
      </w:pPr>
    </w:p>
    <w:p w14:paraId="07369682" w14:textId="549DDA2D" w:rsidR="005C009B"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Course Description</w:t>
      </w:r>
    </w:p>
    <w:p w14:paraId="46C7E05E" w14:textId="270D34D6" w:rsidR="003C102D" w:rsidRPr="00DA77DF" w:rsidRDefault="003C102D">
      <w:pPr>
        <w:rPr>
          <w:rFonts w:ascii="Calibri Light" w:hAnsi="Calibri Light" w:cs="Calibri Light"/>
          <w:sz w:val="22"/>
          <w:szCs w:val="22"/>
        </w:rPr>
      </w:pPr>
      <w:r w:rsidRPr="00DA77DF">
        <w:rPr>
          <w:rFonts w:ascii="Calibri Light" w:hAnsi="Calibri Light" w:cs="Calibri Light"/>
          <w:color w:val="212121"/>
          <w:sz w:val="22"/>
          <w:szCs w:val="22"/>
          <w:shd w:val="clear" w:color="auto" w:fill="FFFFFF"/>
        </w:rPr>
        <w:t>This course features hands-on experience using statistical tools to answer real-world questions. Emphasis is on analysis of actual data using statistical software. Statistical topics include numerical/graphical summaries, measures of association, and statistical techniques including chi-square tests, t-tests, ANOVA, and regression. Focus is on interpretation, not calculation.</w:t>
      </w:r>
    </w:p>
    <w:p w14:paraId="702EB97E" w14:textId="54BFB6D4" w:rsidR="005C009B" w:rsidRPr="005630E5" w:rsidRDefault="00C8241C" w:rsidP="005630E5">
      <w:pPr>
        <w:pStyle w:val="Heading4"/>
        <w:spacing w:before="0" w:after="0"/>
        <w:rPr>
          <w:rFonts w:ascii="Calibri Light" w:eastAsia="Calibri" w:hAnsi="Calibri Light" w:cs="Calibri Light"/>
          <w:b w:val="0"/>
          <w:color w:val="000000"/>
        </w:rPr>
      </w:pPr>
      <w:r w:rsidRPr="005630E5">
        <w:rPr>
          <w:rFonts w:ascii="Calibri Light" w:eastAsia="Calibri" w:hAnsi="Calibri Light" w:cs="Calibri Light"/>
          <w:bCs/>
          <w:color w:val="000000"/>
        </w:rPr>
        <w:t>Prerequisite</w:t>
      </w:r>
      <w:r w:rsidR="005630E5" w:rsidRPr="005630E5">
        <w:rPr>
          <w:rFonts w:ascii="Calibri Light" w:eastAsia="Calibri" w:hAnsi="Calibri Light" w:cs="Calibri Light"/>
          <w:bCs/>
          <w:color w:val="000000"/>
        </w:rPr>
        <w:t>:</w:t>
      </w:r>
      <w:r w:rsidR="005630E5" w:rsidRPr="005630E5">
        <w:rPr>
          <w:rFonts w:ascii="Calibri Light" w:eastAsia="Calibri" w:hAnsi="Calibri Light" w:cs="Calibri Light"/>
          <w:b w:val="0"/>
          <w:color w:val="000000"/>
        </w:rPr>
        <w:t xml:space="preserve"> </w:t>
      </w:r>
      <w:r w:rsidR="00D9222B">
        <w:rPr>
          <w:rFonts w:ascii="Calibri Light" w:eastAsia="Calibri" w:hAnsi="Calibri Light" w:cs="Calibri Light"/>
          <w:b w:val="0"/>
          <w:color w:val="000000"/>
          <w:sz w:val="22"/>
          <w:szCs w:val="22"/>
        </w:rPr>
        <w:t>MATH 130 or MATH 361</w:t>
      </w:r>
    </w:p>
    <w:p w14:paraId="4B8EFEB3"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APU Credit Hour Policy</w:t>
      </w:r>
    </w:p>
    <w:p w14:paraId="47CDF078" w14:textId="77777777" w:rsidR="005C009B" w:rsidRP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color w:val="000000"/>
          <w:sz w:val="22"/>
          <w:szCs w:val="22"/>
        </w:rPr>
        <w:t xml:space="preserve">Following the APU Credit Hour policy, to meet the identified student learning outcomes of this course, the expectations are that this </w:t>
      </w:r>
      <w:proofErr w:type="gramStart"/>
      <w:r w:rsidRPr="005630E5">
        <w:rPr>
          <w:rFonts w:ascii="Calibri Light" w:eastAsia="Calibri" w:hAnsi="Calibri Light" w:cs="Calibri Light"/>
          <w:color w:val="000000"/>
          <w:sz w:val="22"/>
          <w:szCs w:val="22"/>
        </w:rPr>
        <w:t>3 unit</w:t>
      </w:r>
      <w:proofErr w:type="gramEnd"/>
      <w:r w:rsidRPr="005630E5">
        <w:rPr>
          <w:rFonts w:ascii="Calibri Light" w:eastAsia="Calibri" w:hAnsi="Calibri Light" w:cs="Calibri Light"/>
          <w:color w:val="000000"/>
          <w:sz w:val="22"/>
          <w:szCs w:val="22"/>
        </w:rPr>
        <w:t xml:space="preserve"> course, delivered over a 15 week term will approximate 3 hours/week classroom or direct faculty instruction. In addition, out-of-class student work will approximate a minimum of 6 hours each week.</w:t>
      </w:r>
    </w:p>
    <w:p w14:paraId="428F0475" w14:textId="77777777" w:rsidR="005C009B" w:rsidRPr="005630E5" w:rsidRDefault="005C009B">
      <w:pPr>
        <w:rPr>
          <w:rFonts w:ascii="Calibri Light" w:eastAsia="Calibri" w:hAnsi="Calibri Light" w:cs="Calibri Light"/>
          <w:color w:val="000000"/>
        </w:rPr>
      </w:pPr>
    </w:p>
    <w:p w14:paraId="03AAE6AE" w14:textId="77777777" w:rsidR="005C009B" w:rsidRPr="005630E5" w:rsidRDefault="00C8241C">
      <w:pPr>
        <w:jc w:val="both"/>
        <w:rPr>
          <w:rFonts w:ascii="Calibri Light" w:eastAsia="Calibri" w:hAnsi="Calibri Light" w:cs="Calibri Light"/>
          <w:b/>
          <w:bCs/>
          <w:color w:val="000000"/>
        </w:rPr>
      </w:pPr>
      <w:r w:rsidRPr="005630E5">
        <w:rPr>
          <w:rFonts w:ascii="Calibri Light" w:eastAsia="Calibri" w:hAnsi="Calibri Light" w:cs="Calibri Light"/>
          <w:b/>
          <w:bCs/>
          <w:color w:val="000000"/>
        </w:rPr>
        <w:t>Other Important Policies and Information</w:t>
      </w:r>
    </w:p>
    <w:p w14:paraId="4E606372" w14:textId="77777777" w:rsidR="005C009B" w:rsidRPr="005630E5" w:rsidRDefault="00000000">
      <w:pPr>
        <w:jc w:val="both"/>
        <w:rPr>
          <w:rFonts w:ascii="Calibri Light" w:eastAsia="Calibri" w:hAnsi="Calibri Light" w:cs="Calibri Light"/>
          <w:color w:val="000000"/>
        </w:rPr>
      </w:pPr>
      <w:hyperlink r:id="rId10">
        <w:r w:rsidR="00C8241C" w:rsidRPr="005630E5">
          <w:rPr>
            <w:rFonts w:ascii="Calibri Light" w:eastAsia="Calibri" w:hAnsi="Calibri Light" w:cs="Calibri Light"/>
            <w:color w:val="000000"/>
            <w:u w:val="single"/>
          </w:rPr>
          <w:t>https://goo.gl/2uDWh7</w:t>
        </w:r>
      </w:hyperlink>
    </w:p>
    <w:p w14:paraId="62D3FC21" w14:textId="77777777" w:rsidR="005C009B" w:rsidRPr="005630E5" w:rsidRDefault="005C009B">
      <w:pPr>
        <w:rPr>
          <w:rFonts w:ascii="Calibri Light" w:eastAsia="Calibri" w:hAnsi="Calibri Light" w:cs="Calibri Light"/>
        </w:rPr>
      </w:pPr>
    </w:p>
    <w:p w14:paraId="797C7785" w14:textId="77777777" w:rsidR="005C009B" w:rsidRPr="005630E5" w:rsidRDefault="00C8241C">
      <w:pPr>
        <w:rPr>
          <w:rFonts w:ascii="Calibri Light" w:eastAsia="Calibri" w:hAnsi="Calibri Light" w:cs="Calibri Light"/>
          <w:b/>
          <w:bCs/>
          <w:color w:val="000000"/>
        </w:rPr>
      </w:pPr>
      <w:r w:rsidRPr="005630E5">
        <w:rPr>
          <w:rFonts w:ascii="Calibri Light" w:hAnsi="Calibri Light" w:cs="Calibri Light"/>
        </w:rPr>
        <w:br w:type="column"/>
      </w:r>
      <w:r w:rsidRPr="005630E5">
        <w:rPr>
          <w:rFonts w:ascii="Calibri Light" w:eastAsia="Calibri" w:hAnsi="Calibri Light" w:cs="Calibri Light"/>
          <w:b/>
          <w:bCs/>
          <w:color w:val="000000"/>
        </w:rPr>
        <w:lastRenderedPageBreak/>
        <w:t>Course Objectives and Desired Student Learning Outcomes for Probability and Statistics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1"/>
        <w:gridCol w:w="2713"/>
        <w:gridCol w:w="3116"/>
      </w:tblGrid>
      <w:tr w:rsidR="005C009B" w:rsidRPr="005630E5" w14:paraId="5055D1E6" w14:textId="77777777">
        <w:tc>
          <w:tcPr>
            <w:tcW w:w="3521" w:type="dxa"/>
          </w:tcPr>
          <w:p w14:paraId="37021AFC"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Student Learning Outcome</w:t>
            </w:r>
          </w:p>
          <w:p w14:paraId="66D1FE26" w14:textId="77777777" w:rsidR="005C009B" w:rsidRPr="005630E5" w:rsidRDefault="00C8241C">
            <w:pPr>
              <w:rPr>
                <w:rFonts w:ascii="Calibri Light" w:eastAsia="Calibri" w:hAnsi="Calibri Light" w:cs="Calibri Light"/>
                <w:color w:val="000000"/>
                <w:sz w:val="16"/>
                <w:szCs w:val="16"/>
              </w:rPr>
            </w:pPr>
            <w:r w:rsidRPr="005630E5">
              <w:rPr>
                <w:rFonts w:ascii="Calibri Light" w:eastAsia="Calibri" w:hAnsi="Calibri Light" w:cs="Calibri Light"/>
                <w:color w:val="000000"/>
                <w:sz w:val="16"/>
                <w:szCs w:val="16"/>
              </w:rPr>
              <w:t>“By the end of this course, students should be able to…”</w:t>
            </w:r>
          </w:p>
        </w:tc>
        <w:tc>
          <w:tcPr>
            <w:tcW w:w="2713" w:type="dxa"/>
          </w:tcPr>
          <w:p w14:paraId="210FF862"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IDEA Objective</w:t>
            </w:r>
          </w:p>
        </w:tc>
        <w:tc>
          <w:tcPr>
            <w:tcW w:w="3116" w:type="dxa"/>
          </w:tcPr>
          <w:p w14:paraId="7CB895C0" w14:textId="77777777" w:rsidR="005C009B" w:rsidRPr="005630E5" w:rsidRDefault="00C8241C">
            <w:pPr>
              <w:rPr>
                <w:rFonts w:ascii="Calibri Light" w:eastAsia="Calibri" w:hAnsi="Calibri Light" w:cs="Calibri Light"/>
                <w:b/>
                <w:bCs/>
                <w:color w:val="000000"/>
              </w:rPr>
            </w:pPr>
            <w:r w:rsidRPr="005630E5">
              <w:rPr>
                <w:rFonts w:ascii="Calibri Light" w:eastAsia="Calibri" w:hAnsi="Calibri Light" w:cs="Calibri Light"/>
                <w:b/>
                <w:bCs/>
                <w:color w:val="000000"/>
              </w:rPr>
              <w:t>Assignments Used to Assess</w:t>
            </w:r>
          </w:p>
        </w:tc>
      </w:tr>
      <w:tr w:rsidR="005C009B" w:rsidRPr="005630E5" w14:paraId="33A6707C" w14:textId="77777777">
        <w:tc>
          <w:tcPr>
            <w:tcW w:w="3521" w:type="dxa"/>
          </w:tcPr>
          <w:p w14:paraId="076234CF" w14:textId="3599F34A"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Prepare data for statistical analysis</w:t>
            </w:r>
          </w:p>
        </w:tc>
        <w:tc>
          <w:tcPr>
            <w:tcW w:w="2713" w:type="dxa"/>
          </w:tcPr>
          <w:p w14:paraId="5D908AEA" w14:textId="29086ACB"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Developing specific skills needed by professionals in the field</w:t>
            </w:r>
          </w:p>
        </w:tc>
        <w:tc>
          <w:tcPr>
            <w:tcW w:w="3116" w:type="dxa"/>
          </w:tcPr>
          <w:p w14:paraId="555832EC" w14:textId="0B36E124" w:rsidR="005C009B" w:rsidRPr="005630E5" w:rsidRDefault="003D57F9" w:rsidP="003D57F9">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5C009B" w:rsidRPr="005630E5" w14:paraId="68DA5E56" w14:textId="77777777">
        <w:tc>
          <w:tcPr>
            <w:tcW w:w="3521" w:type="dxa"/>
          </w:tcPr>
          <w:p w14:paraId="13361C57" w14:textId="57178BED"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Use methods for effectively organizing, interpreting, and presenting quantitative data based on type of data</w:t>
            </w:r>
          </w:p>
        </w:tc>
        <w:tc>
          <w:tcPr>
            <w:tcW w:w="2713" w:type="dxa"/>
          </w:tcPr>
          <w:p w14:paraId="1DEA0089" w14:textId="6EEFA4F7"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4A74407A" w14:textId="39F5093C" w:rsidR="005C009B" w:rsidRPr="005630E5" w:rsidRDefault="00D43257">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04207C9C" w14:textId="77777777">
        <w:tc>
          <w:tcPr>
            <w:tcW w:w="3521" w:type="dxa"/>
          </w:tcPr>
          <w:p w14:paraId="1C61F72A" w14:textId="7D96D2D4"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Identify appropriate measures of association applied to different data types</w:t>
            </w:r>
          </w:p>
        </w:tc>
        <w:tc>
          <w:tcPr>
            <w:tcW w:w="2713" w:type="dxa"/>
          </w:tcPr>
          <w:p w14:paraId="7553CBA3" w14:textId="33A5E104"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Gaining a basic understanding of the subject</w:t>
            </w:r>
          </w:p>
        </w:tc>
        <w:tc>
          <w:tcPr>
            <w:tcW w:w="3116" w:type="dxa"/>
          </w:tcPr>
          <w:p w14:paraId="77B2096C" w14:textId="2E0AE38A"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 Exam</w:t>
            </w:r>
          </w:p>
        </w:tc>
      </w:tr>
      <w:tr w:rsidR="005C009B" w:rsidRPr="005630E5" w14:paraId="262DE119" w14:textId="77777777">
        <w:tc>
          <w:tcPr>
            <w:tcW w:w="3521" w:type="dxa"/>
          </w:tcPr>
          <w:p w14:paraId="6D591043" w14:textId="046F06AF" w:rsidR="005C009B" w:rsidRPr="005630E5"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Select and use hypothesis tests for different data types and scientific questions</w:t>
            </w:r>
          </w:p>
        </w:tc>
        <w:tc>
          <w:tcPr>
            <w:tcW w:w="2713" w:type="dxa"/>
          </w:tcPr>
          <w:p w14:paraId="0CD1BEE6" w14:textId="5CD24516" w:rsidR="005C009B"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appropriate methods for collecting, analyzing, and interpreting numerical information</w:t>
            </w:r>
          </w:p>
        </w:tc>
        <w:tc>
          <w:tcPr>
            <w:tcW w:w="3116" w:type="dxa"/>
          </w:tcPr>
          <w:p w14:paraId="65952809" w14:textId="25E3F300" w:rsidR="005C009B"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r w:rsidR="00D2309D" w:rsidRPr="005630E5" w14:paraId="1B376458" w14:textId="77777777">
        <w:tc>
          <w:tcPr>
            <w:tcW w:w="3521" w:type="dxa"/>
          </w:tcPr>
          <w:p w14:paraId="4919BB05" w14:textId="02E3380E" w:rsidR="00D2309D" w:rsidRDefault="00D2309D">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Apply concepts of power, errors, assumptions, and biases in statistical analyses</w:t>
            </w:r>
          </w:p>
        </w:tc>
        <w:tc>
          <w:tcPr>
            <w:tcW w:w="2713" w:type="dxa"/>
          </w:tcPr>
          <w:p w14:paraId="7B288A60" w14:textId="33ED4F1C" w:rsidR="00D2309D" w:rsidRPr="005630E5" w:rsidRDefault="003D57F9">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Learning to Apply Course Materials</w:t>
            </w:r>
          </w:p>
        </w:tc>
        <w:tc>
          <w:tcPr>
            <w:tcW w:w="3116" w:type="dxa"/>
          </w:tcPr>
          <w:p w14:paraId="5D5183BA" w14:textId="7B34A328" w:rsidR="00D2309D" w:rsidRPr="005630E5" w:rsidRDefault="00D43257" w:rsidP="00D9222B">
            <w:pPr>
              <w:pBdr>
                <w:top w:val="nil"/>
                <w:left w:val="nil"/>
                <w:bottom w:val="nil"/>
                <w:right w:val="nil"/>
                <w:between w:val="nil"/>
              </w:pBd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Labs, Homework, Project</w:t>
            </w:r>
          </w:p>
        </w:tc>
      </w:tr>
    </w:tbl>
    <w:p w14:paraId="49215146" w14:textId="77777777" w:rsidR="005C009B" w:rsidRPr="005630E5" w:rsidRDefault="005C009B">
      <w:pPr>
        <w:rPr>
          <w:rFonts w:ascii="Calibri Light" w:eastAsia="Calibri" w:hAnsi="Calibri Light" w:cs="Calibri Light"/>
          <w:color w:val="000000"/>
          <w:sz w:val="16"/>
          <w:szCs w:val="16"/>
        </w:rPr>
      </w:pPr>
    </w:p>
    <w:p w14:paraId="1E37D86D" w14:textId="77777777" w:rsidR="005C009B" w:rsidRPr="005630E5" w:rsidRDefault="00C8241C">
      <w:pPr>
        <w:rPr>
          <w:rFonts w:ascii="Calibri Light" w:eastAsia="Calibri" w:hAnsi="Calibri Light" w:cs="Calibri Light"/>
          <w:b/>
          <w:bCs/>
          <w:color w:val="343434"/>
          <w:sz w:val="28"/>
          <w:szCs w:val="28"/>
        </w:rPr>
      </w:pPr>
      <w:r w:rsidRPr="005630E5">
        <w:rPr>
          <w:rFonts w:ascii="Calibri Light" w:eastAsia="Calibri" w:hAnsi="Calibri Light" w:cs="Calibri Light"/>
          <w:b/>
          <w:bCs/>
          <w:color w:val="343434"/>
          <w:sz w:val="28"/>
          <w:szCs w:val="28"/>
        </w:rPr>
        <w:t>Required Course Materials</w:t>
      </w:r>
    </w:p>
    <w:p w14:paraId="5F7699F3" w14:textId="77777777" w:rsidR="005C009B" w:rsidRPr="005630E5" w:rsidRDefault="005C009B">
      <w:pPr>
        <w:rPr>
          <w:rFonts w:ascii="Calibri Light" w:eastAsia="Calibri" w:hAnsi="Calibri Light" w:cs="Calibri Light"/>
          <w:color w:val="000000"/>
        </w:rPr>
      </w:pPr>
    </w:p>
    <w:p w14:paraId="55F59C4A" w14:textId="49D0F9D8" w:rsidR="005C009B" w:rsidRPr="00D43257" w:rsidRDefault="00C8241C" w:rsidP="00D9222B">
      <w:pPr>
        <w:rPr>
          <w:rFonts w:ascii="Calibri Light" w:eastAsia="Calibri" w:hAnsi="Calibri Light" w:cs="Calibri Light"/>
          <w:color w:val="000000"/>
          <w:sz w:val="22"/>
          <w:szCs w:val="22"/>
        </w:rPr>
      </w:pPr>
      <w:r w:rsidRPr="00D43257">
        <w:rPr>
          <w:rFonts w:ascii="Calibri Light" w:eastAsia="Calibri" w:hAnsi="Calibri Light" w:cs="Calibri Light"/>
          <w:b/>
          <w:bCs/>
          <w:color w:val="000000"/>
          <w:sz w:val="22"/>
          <w:szCs w:val="22"/>
        </w:rPr>
        <w:t>Books:</w:t>
      </w:r>
      <w:r w:rsidRPr="00D43257">
        <w:rPr>
          <w:rFonts w:ascii="Calibri Light" w:eastAsia="Calibri" w:hAnsi="Calibri Light" w:cs="Calibri Light"/>
          <w:color w:val="000000"/>
          <w:sz w:val="22"/>
          <w:szCs w:val="22"/>
        </w:rPr>
        <w:t xml:space="preserve"> This course has </w:t>
      </w:r>
      <w:r w:rsidR="00D43257" w:rsidRPr="00D43257">
        <w:rPr>
          <w:rFonts w:ascii="Calibri Light" w:eastAsia="Calibri" w:hAnsi="Calibri Light" w:cs="Calibri Light"/>
          <w:color w:val="000000"/>
          <w:sz w:val="22"/>
          <w:szCs w:val="22"/>
        </w:rPr>
        <w:t>two textbooks, both of which are freely available online:</w:t>
      </w:r>
    </w:p>
    <w:p w14:paraId="629E1121" w14:textId="69EE56F1"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1" w:history="1">
        <w:r w:rsidR="00D43257" w:rsidRPr="00D43257">
          <w:rPr>
            <w:rStyle w:val="Hyperlink"/>
            <w:rFonts w:ascii="Calibri Light" w:eastAsia="Calibri" w:hAnsi="Calibri Light" w:cs="Calibri Light"/>
            <w:sz w:val="22"/>
            <w:szCs w:val="22"/>
          </w:rPr>
          <w:t>R for Data Science</w:t>
        </w:r>
      </w:hyperlink>
      <w:r w:rsidR="00D43257" w:rsidRPr="00D43257">
        <w:rPr>
          <w:rFonts w:ascii="Calibri Light" w:eastAsia="Calibri" w:hAnsi="Calibri Light" w:cs="Calibri Light"/>
          <w:color w:val="000000"/>
          <w:sz w:val="22"/>
          <w:szCs w:val="22"/>
        </w:rPr>
        <w:t xml:space="preserve"> by Hadley Wickham &amp; Garrett </w:t>
      </w:r>
      <w:proofErr w:type="spellStart"/>
      <w:r w:rsidR="00D43257" w:rsidRPr="00D43257">
        <w:rPr>
          <w:rFonts w:ascii="Calibri Light" w:eastAsia="Calibri" w:hAnsi="Calibri Light" w:cs="Calibri Light"/>
          <w:color w:val="000000"/>
          <w:sz w:val="22"/>
          <w:szCs w:val="22"/>
        </w:rPr>
        <w:t>Grolemund</w:t>
      </w:r>
      <w:proofErr w:type="spellEnd"/>
    </w:p>
    <w:p w14:paraId="3FCC6468" w14:textId="73A1777A" w:rsidR="00D43257" w:rsidRPr="00D43257" w:rsidRDefault="00000000" w:rsidP="00D43257">
      <w:pPr>
        <w:pStyle w:val="ListParagraph"/>
        <w:numPr>
          <w:ilvl w:val="0"/>
          <w:numId w:val="12"/>
        </w:numPr>
        <w:rPr>
          <w:rFonts w:ascii="Calibri Light" w:eastAsia="Calibri" w:hAnsi="Calibri Light" w:cs="Calibri Light"/>
          <w:color w:val="000000"/>
          <w:sz w:val="22"/>
          <w:szCs w:val="22"/>
        </w:rPr>
      </w:pPr>
      <w:hyperlink r:id="rId12" w:history="1">
        <w:r w:rsidR="00D43257" w:rsidRPr="004A569A">
          <w:rPr>
            <w:rStyle w:val="Hyperlink"/>
            <w:rFonts w:ascii="Calibri Light" w:eastAsia="Calibri" w:hAnsi="Calibri Light" w:cs="Calibri Light"/>
            <w:sz w:val="22"/>
            <w:szCs w:val="22"/>
          </w:rPr>
          <w:t>Introduction to Modern Statistics</w:t>
        </w:r>
      </w:hyperlink>
      <w:r w:rsidR="00D43257" w:rsidRPr="00D43257">
        <w:rPr>
          <w:rFonts w:ascii="Calibri Light" w:eastAsia="Calibri" w:hAnsi="Calibri Light" w:cs="Calibri Light"/>
          <w:color w:val="000000"/>
          <w:sz w:val="22"/>
          <w:szCs w:val="22"/>
        </w:rPr>
        <w:t xml:space="preserve"> by </w:t>
      </w:r>
      <w:r w:rsidR="00D43257" w:rsidRPr="004A569A">
        <w:rPr>
          <w:rFonts w:ascii="Calibri Light" w:eastAsia="Calibri" w:hAnsi="Calibri Light" w:cs="Calibri Light"/>
          <w:color w:val="000000" w:themeColor="text1"/>
          <w:sz w:val="22"/>
          <w:szCs w:val="22"/>
        </w:rPr>
        <w:t xml:space="preserve">Mine </w:t>
      </w:r>
      <w:proofErr w:type="spellStart"/>
      <w:r w:rsidR="00D43257" w:rsidRPr="004A569A">
        <w:rPr>
          <w:rFonts w:ascii="Calibri Light" w:hAnsi="Calibri Light" w:cs="Calibri Light"/>
          <w:color w:val="000000" w:themeColor="text1"/>
          <w:sz w:val="22"/>
          <w:szCs w:val="22"/>
          <w:shd w:val="clear" w:color="auto" w:fill="FCFCFC"/>
        </w:rPr>
        <w:t>Çetinkaya-Rundel</w:t>
      </w:r>
      <w:proofErr w:type="spellEnd"/>
      <w:r w:rsidR="00D43257" w:rsidRPr="004A569A">
        <w:rPr>
          <w:rFonts w:ascii="Calibri Light" w:hAnsi="Calibri Light" w:cs="Calibri Light"/>
          <w:color w:val="000000" w:themeColor="text1"/>
          <w:sz w:val="22"/>
          <w:szCs w:val="22"/>
          <w:shd w:val="clear" w:color="auto" w:fill="FCFCFC"/>
        </w:rPr>
        <w:t xml:space="preserve"> and Johanna Hardin</w:t>
      </w:r>
    </w:p>
    <w:p w14:paraId="4A79A2B7" w14:textId="77777777" w:rsidR="005C009B" w:rsidRPr="005630E5" w:rsidRDefault="005C009B">
      <w:pPr>
        <w:rPr>
          <w:rFonts w:ascii="Calibri Light" w:eastAsia="Calibri" w:hAnsi="Calibri Light" w:cs="Calibri Light"/>
          <w:color w:val="000000"/>
          <w:sz w:val="22"/>
          <w:szCs w:val="22"/>
        </w:rPr>
      </w:pPr>
    </w:p>
    <w:p w14:paraId="37642C89" w14:textId="4FCE71F7" w:rsidR="005C009B" w:rsidRPr="005630E5" w:rsidRDefault="00C8241C">
      <w:pPr>
        <w:rPr>
          <w:rFonts w:ascii="Calibri Light" w:eastAsia="Calibri" w:hAnsi="Calibri Light" w:cs="Calibri Light"/>
          <w:color w:val="000000"/>
          <w:sz w:val="22"/>
          <w:szCs w:val="22"/>
        </w:rPr>
      </w:pPr>
      <w:r w:rsidRPr="004A569A">
        <w:rPr>
          <w:rFonts w:ascii="Calibri Light" w:eastAsia="Calibri" w:hAnsi="Calibri Light" w:cs="Calibri Light"/>
          <w:b/>
          <w:bCs/>
          <w:color w:val="000000"/>
          <w:sz w:val="22"/>
          <w:szCs w:val="22"/>
        </w:rPr>
        <w:t>Software:</w:t>
      </w:r>
      <w:r w:rsidRPr="004A569A">
        <w:rPr>
          <w:rFonts w:ascii="Calibri Light" w:eastAsia="Calibri" w:hAnsi="Calibri Light" w:cs="Calibri Light"/>
          <w:color w:val="000000"/>
          <w:sz w:val="22"/>
          <w:szCs w:val="22"/>
        </w:rPr>
        <w:t xml:space="preserve"> This course will utilize the statistical software R </w:t>
      </w:r>
      <w:r w:rsidR="004A569A" w:rsidRPr="004A569A">
        <w:rPr>
          <w:rFonts w:ascii="Calibri Light" w:eastAsia="Calibri" w:hAnsi="Calibri Light" w:cs="Calibri Light"/>
          <w:color w:val="000000"/>
          <w:sz w:val="22"/>
          <w:szCs w:val="22"/>
        </w:rPr>
        <w:t xml:space="preserve">via the web version </w:t>
      </w:r>
      <w:r w:rsidRPr="004A569A">
        <w:rPr>
          <w:rFonts w:ascii="Calibri Light" w:eastAsia="Calibri" w:hAnsi="Calibri Light" w:cs="Calibri Light"/>
          <w:color w:val="000000"/>
          <w:sz w:val="22"/>
          <w:szCs w:val="22"/>
        </w:rPr>
        <w:t>RStudio</w:t>
      </w:r>
      <w:r w:rsidR="004A569A" w:rsidRPr="004A569A">
        <w:rPr>
          <w:rFonts w:ascii="Calibri Light" w:eastAsia="Calibri" w:hAnsi="Calibri Light" w:cs="Calibri Light"/>
          <w:color w:val="000000"/>
          <w:sz w:val="22"/>
          <w:szCs w:val="22"/>
        </w:rPr>
        <w:t xml:space="preserve"> Cloud</w:t>
      </w:r>
      <w:r w:rsidRPr="004A569A">
        <w:rPr>
          <w:rFonts w:ascii="Calibri Light" w:eastAsia="Calibri" w:hAnsi="Calibri Light" w:cs="Calibri Light"/>
          <w:color w:val="000000"/>
          <w:sz w:val="22"/>
          <w:szCs w:val="22"/>
        </w:rPr>
        <w:t xml:space="preserve">. </w:t>
      </w:r>
      <w:r w:rsidRPr="00081967">
        <w:rPr>
          <w:rFonts w:ascii="Calibri Light" w:eastAsia="Calibri" w:hAnsi="Calibri Light" w:cs="Calibri Light"/>
          <w:color w:val="000000"/>
          <w:sz w:val="22"/>
          <w:szCs w:val="22"/>
        </w:rPr>
        <w:t xml:space="preserve">Students will receive instructions in the first week of class for how to </w:t>
      </w:r>
      <w:r w:rsidR="004A569A" w:rsidRPr="00081967">
        <w:rPr>
          <w:rFonts w:ascii="Calibri Light" w:eastAsia="Calibri" w:hAnsi="Calibri Light" w:cs="Calibri Light"/>
          <w:color w:val="000000"/>
          <w:sz w:val="22"/>
          <w:szCs w:val="22"/>
        </w:rPr>
        <w:t>set up an</w:t>
      </w:r>
      <w:r w:rsidR="00D9222B" w:rsidRPr="00081967">
        <w:rPr>
          <w:rFonts w:ascii="Calibri Light" w:eastAsia="Calibri" w:hAnsi="Calibri Light" w:cs="Calibri Light"/>
          <w:color w:val="000000"/>
          <w:sz w:val="22"/>
          <w:szCs w:val="22"/>
        </w:rPr>
        <w:t xml:space="preserve"> RStudio Cloud</w:t>
      </w:r>
      <w:r w:rsidR="004A569A" w:rsidRPr="00081967">
        <w:rPr>
          <w:rFonts w:ascii="Calibri Light" w:eastAsia="Calibri" w:hAnsi="Calibri Light" w:cs="Calibri Light"/>
          <w:color w:val="000000"/>
          <w:sz w:val="22"/>
          <w:szCs w:val="22"/>
        </w:rPr>
        <w:t xml:space="preserve"> account.</w:t>
      </w:r>
      <w:r w:rsidR="004A569A">
        <w:rPr>
          <w:rFonts w:ascii="Calibri Light" w:eastAsia="Calibri" w:hAnsi="Calibri Light" w:cs="Calibri Light"/>
          <w:color w:val="000000"/>
          <w:sz w:val="22"/>
          <w:szCs w:val="22"/>
        </w:rPr>
        <w:t xml:space="preserve"> </w:t>
      </w:r>
      <w:r w:rsidR="00B63FC6">
        <w:rPr>
          <w:rFonts w:ascii="Calibri Light" w:eastAsia="Calibri" w:hAnsi="Calibri Light" w:cs="Calibri Light"/>
          <w:color w:val="000000"/>
          <w:sz w:val="22"/>
          <w:szCs w:val="22"/>
        </w:rPr>
        <w:t xml:space="preserve">A $5/month subscription fee may apply (max $20 for the semester). </w:t>
      </w:r>
    </w:p>
    <w:p w14:paraId="190D4662" w14:textId="77777777" w:rsidR="005C009B" w:rsidRPr="005630E5" w:rsidRDefault="005C009B">
      <w:pPr>
        <w:rPr>
          <w:rFonts w:ascii="Calibri Light" w:eastAsia="Calibri" w:hAnsi="Calibri Light" w:cs="Calibri Light"/>
          <w:color w:val="000000"/>
          <w:sz w:val="22"/>
          <w:szCs w:val="22"/>
        </w:rPr>
      </w:pPr>
    </w:p>
    <w:p w14:paraId="6A85D2B7" w14:textId="040F9628" w:rsidR="005630E5" w:rsidRDefault="00C8241C">
      <w:pPr>
        <w:rPr>
          <w:rFonts w:ascii="Calibri Light" w:eastAsia="Calibri" w:hAnsi="Calibri Light" w:cs="Calibri Light"/>
          <w:color w:val="000000"/>
          <w:sz w:val="22"/>
          <w:szCs w:val="22"/>
        </w:rPr>
      </w:pPr>
      <w:r w:rsidRPr="005630E5">
        <w:rPr>
          <w:rFonts w:ascii="Calibri Light" w:eastAsia="Calibri" w:hAnsi="Calibri Light" w:cs="Calibri Light"/>
          <w:b/>
          <w:bCs/>
          <w:color w:val="000000"/>
          <w:sz w:val="22"/>
          <w:szCs w:val="22"/>
        </w:rPr>
        <w:t>Hardware:</w:t>
      </w:r>
      <w:r w:rsidRPr="005630E5">
        <w:rPr>
          <w:rFonts w:ascii="Calibri Light" w:eastAsia="Calibri" w:hAnsi="Calibri Light" w:cs="Calibri Light"/>
          <w:color w:val="000000"/>
          <w:sz w:val="22"/>
          <w:szCs w:val="22"/>
        </w:rPr>
        <w:t xml:space="preserve"> Students are expected to bring a laptop to </w:t>
      </w:r>
      <w:r w:rsidR="00D9222B">
        <w:rPr>
          <w:rFonts w:ascii="Calibri Light" w:eastAsia="Calibri" w:hAnsi="Calibri Light" w:cs="Calibri Light"/>
          <w:color w:val="000000"/>
          <w:sz w:val="22"/>
          <w:szCs w:val="22"/>
        </w:rPr>
        <w:t>all</w:t>
      </w:r>
      <w:r w:rsidRPr="005630E5">
        <w:rPr>
          <w:rFonts w:ascii="Calibri Light" w:eastAsia="Calibri" w:hAnsi="Calibri Light" w:cs="Calibri Light"/>
          <w:color w:val="000000"/>
          <w:sz w:val="22"/>
          <w:szCs w:val="22"/>
        </w:rPr>
        <w:t xml:space="preserve"> class sessions. If access to a laptop is an issue, then please contact the course instructor and an accommodation will be made. This requirement will not prevent students from taking this course. </w:t>
      </w:r>
    </w:p>
    <w:p w14:paraId="199CB6B1" w14:textId="080C1985" w:rsidR="005630E5" w:rsidRPr="00D9222B" w:rsidRDefault="005630E5" w:rsidP="00D9222B">
      <w:pPr>
        <w:spacing w:before="100" w:beforeAutospacing="1" w:after="100" w:afterAutospacing="1"/>
        <w:rPr>
          <w:rFonts w:ascii="Calibri Light" w:hAnsi="Calibri Light" w:cs="Calibri Light"/>
        </w:rPr>
      </w:pPr>
      <w:proofErr w:type="spellStart"/>
      <w:r w:rsidRPr="005630E5">
        <w:rPr>
          <w:rFonts w:ascii="Calibri Light" w:hAnsi="Calibri Light" w:cs="Calibri Light"/>
          <w:b/>
          <w:bCs/>
          <w:sz w:val="22"/>
          <w:szCs w:val="22"/>
        </w:rPr>
        <w:t>Campuswire</w:t>
      </w:r>
      <w:proofErr w:type="spellEnd"/>
      <w:r w:rsidRPr="005630E5">
        <w:rPr>
          <w:rFonts w:ascii="Calibri Light" w:hAnsi="Calibri Light" w:cs="Calibri Light"/>
          <w:b/>
          <w:bCs/>
          <w:sz w:val="22"/>
          <w:szCs w:val="22"/>
        </w:rPr>
        <w:t xml:space="preserve"> account:</w:t>
      </w:r>
      <w:r w:rsidRPr="005630E5">
        <w:rPr>
          <w:rFonts w:ascii="Calibri Light" w:hAnsi="Calibri Light" w:cs="Calibri Light"/>
          <w:sz w:val="22"/>
          <w:szCs w:val="22"/>
        </w:rPr>
        <w:t xml:space="preserve"> This term we will be using </w:t>
      </w:r>
      <w:hyperlink r:id="rId13" w:history="1">
        <w:proofErr w:type="spellStart"/>
        <w:r w:rsidRPr="00DA77DF">
          <w:rPr>
            <w:rStyle w:val="Hyperlink"/>
            <w:rFonts w:ascii="Calibri Light" w:hAnsi="Calibri Light" w:cs="Calibri Light"/>
            <w:sz w:val="22"/>
            <w:szCs w:val="22"/>
          </w:rPr>
          <w:t>Campuswire</w:t>
        </w:r>
        <w:proofErr w:type="spellEnd"/>
      </w:hyperlink>
      <w:r w:rsidRPr="00DA77DF">
        <w:rPr>
          <w:rFonts w:ascii="Calibri Light" w:hAnsi="Calibri Light" w:cs="Calibri Light"/>
          <w:color w:val="0000FF"/>
          <w:sz w:val="22"/>
          <w:szCs w:val="22"/>
        </w:rPr>
        <w:t xml:space="preserve"> </w:t>
      </w:r>
      <w:r w:rsidRPr="005630E5">
        <w:rPr>
          <w:rFonts w:ascii="Calibri Light" w:hAnsi="Calibri Light" w:cs="Calibri Light"/>
          <w:sz w:val="22"/>
          <w:szCs w:val="22"/>
        </w:rPr>
        <w:t xml:space="preserve">as our preferred platform for questions about homework, </w:t>
      </w:r>
      <w:r w:rsidR="00D9222B">
        <w:rPr>
          <w:rFonts w:ascii="Calibri Light" w:hAnsi="Calibri Light" w:cs="Calibri Light"/>
          <w:sz w:val="22"/>
          <w:szCs w:val="22"/>
        </w:rPr>
        <w:t>labs</w:t>
      </w:r>
      <w:r w:rsidRPr="005630E5">
        <w:rPr>
          <w:rFonts w:ascii="Calibri Light" w:hAnsi="Calibri Light" w:cs="Calibri Light"/>
          <w:sz w:val="22"/>
          <w:szCs w:val="22"/>
        </w:rPr>
        <w:t xml:space="preserve">, and general course questions. The system is highly catered to getting you help quickly and efficiently from classmates and the instructor. Rather than emailing questions to the instructor, you should post your questions on </w:t>
      </w:r>
      <w:proofErr w:type="spellStart"/>
      <w:r w:rsidRPr="005630E5">
        <w:rPr>
          <w:rFonts w:ascii="Calibri Light" w:hAnsi="Calibri Light" w:cs="Calibri Light"/>
          <w:sz w:val="22"/>
          <w:szCs w:val="22"/>
        </w:rPr>
        <w:t>Campuswire</w:t>
      </w:r>
      <w:proofErr w:type="spellEnd"/>
      <w:r w:rsidRPr="005630E5">
        <w:rPr>
          <w:rFonts w:ascii="Calibri Light" w:hAnsi="Calibri Light" w:cs="Calibri Light"/>
          <w:sz w:val="22"/>
          <w:szCs w:val="22"/>
        </w:rPr>
        <w:t xml:space="preserve">. </w:t>
      </w:r>
      <w:r w:rsidR="00CD66D1" w:rsidRPr="00CD66D1">
        <w:rPr>
          <w:rFonts w:ascii="Calibri Light" w:hAnsi="Calibri Light" w:cs="Calibri Light"/>
          <w:b/>
          <w:bCs/>
          <w:i/>
          <w:iCs/>
          <w:sz w:val="22"/>
          <w:szCs w:val="22"/>
        </w:rPr>
        <w:t>See Canvas for Enrollment Code.</w:t>
      </w:r>
    </w:p>
    <w:p w14:paraId="648570BD" w14:textId="6A98D175" w:rsidR="005630E5" w:rsidRDefault="004146AB">
      <w:pPr>
        <w:rPr>
          <w:rFonts w:ascii="Calibri Light" w:eastAsia="Calibri" w:hAnsi="Calibri Light" w:cs="Calibri Light"/>
          <w:b/>
          <w:bCs/>
          <w:color w:val="000000"/>
          <w:sz w:val="28"/>
          <w:szCs w:val="28"/>
        </w:rPr>
      </w:pPr>
      <w:r>
        <w:rPr>
          <w:rFonts w:ascii="Calibri Light" w:eastAsia="Calibri" w:hAnsi="Calibri Light" w:cs="Calibri Light"/>
          <w:b/>
          <w:bCs/>
          <w:color w:val="000000"/>
          <w:sz w:val="28"/>
          <w:szCs w:val="28"/>
        </w:rPr>
        <w:br w:type="column"/>
      </w:r>
      <w:r w:rsidR="00D9222B" w:rsidRPr="00FE595D">
        <w:rPr>
          <w:rFonts w:ascii="Calibri Light" w:eastAsia="Calibri" w:hAnsi="Calibri Light" w:cs="Calibri Light"/>
          <w:b/>
          <w:bCs/>
          <w:color w:val="000000"/>
          <w:sz w:val="28"/>
          <w:szCs w:val="28"/>
        </w:rPr>
        <w:lastRenderedPageBreak/>
        <w:t>Course design</w:t>
      </w:r>
      <w:r>
        <w:rPr>
          <w:rStyle w:val="FootnoteReference"/>
          <w:rFonts w:ascii="Calibri Light" w:eastAsia="Calibri" w:hAnsi="Calibri Light" w:cs="Calibri Light"/>
          <w:b/>
          <w:bCs/>
          <w:color w:val="000000"/>
          <w:sz w:val="28"/>
          <w:szCs w:val="28"/>
        </w:rPr>
        <w:footnoteReference w:id="1"/>
      </w:r>
    </w:p>
    <w:p w14:paraId="4A25060A" w14:textId="6AFB99D3" w:rsidR="00FE595D" w:rsidRDefault="00FE595D">
      <w:pPr>
        <w:rPr>
          <w:rFonts w:ascii="Calibri Light" w:eastAsia="Calibri" w:hAnsi="Calibri Light" w:cs="Calibri Light"/>
          <w:b/>
          <w:bCs/>
          <w:color w:val="000000"/>
          <w:sz w:val="28"/>
          <w:szCs w:val="28"/>
        </w:rPr>
      </w:pPr>
    </w:p>
    <w:p w14:paraId="3AEB09AA" w14:textId="5758C191" w:rsidR="00FF688C" w:rsidRDefault="00FE595D" w:rsidP="00717306">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Modern data analysis is inherently tied to coding and computational tools, and coding is learned by doing. To facilitate this type of learning, this course utilizes a flipped learning design. Each week, you will watch a series of lecture videos and complete a preparation quiz </w:t>
      </w:r>
      <w:r>
        <w:rPr>
          <w:rFonts w:ascii="Calibri Light" w:eastAsia="Calibri" w:hAnsi="Calibri Light" w:cs="Calibri Light"/>
          <w:b/>
          <w:bCs/>
          <w:i/>
          <w:iCs/>
          <w:color w:val="000000"/>
          <w:sz w:val="22"/>
          <w:szCs w:val="22"/>
        </w:rPr>
        <w:t xml:space="preserve">before </w:t>
      </w:r>
      <w:r>
        <w:rPr>
          <w:rFonts w:ascii="Calibri Light" w:eastAsia="Calibri" w:hAnsi="Calibri Light" w:cs="Calibri Light"/>
          <w:color w:val="000000"/>
          <w:sz w:val="22"/>
          <w:szCs w:val="22"/>
        </w:rPr>
        <w:t>class</w:t>
      </w:r>
      <w:r w:rsidR="002B6D72">
        <w:rPr>
          <w:rFonts w:ascii="Calibri Light" w:eastAsia="Calibri" w:hAnsi="Calibri Light" w:cs="Calibri Light"/>
          <w:color w:val="000000"/>
          <w:sz w:val="22"/>
          <w:szCs w:val="22"/>
        </w:rPr>
        <w:t xml:space="preserve"> on Tuesdays</w:t>
      </w:r>
      <w:r>
        <w:rPr>
          <w:rFonts w:ascii="Calibri Light" w:eastAsia="Calibri" w:hAnsi="Calibri Light" w:cs="Calibri Light"/>
          <w:color w:val="000000"/>
          <w:sz w:val="22"/>
          <w:szCs w:val="22"/>
        </w:rPr>
        <w:t>. Then class</w:t>
      </w:r>
      <w:r w:rsidR="00B63FC6">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time will be dedicated to hands-on application exercises and group lab assignments. </w:t>
      </w:r>
      <w:r w:rsidR="00717306">
        <w:rPr>
          <w:rFonts w:ascii="Calibri Light" w:eastAsia="Calibri" w:hAnsi="Calibri Light" w:cs="Calibri Light"/>
          <w:color w:val="000000"/>
          <w:sz w:val="22"/>
          <w:szCs w:val="22"/>
        </w:rPr>
        <w:t xml:space="preserve">The activities and assessments </w:t>
      </w:r>
      <w:r w:rsidR="00FF688C">
        <w:rPr>
          <w:rFonts w:ascii="Calibri Light" w:eastAsia="Calibri" w:hAnsi="Calibri Light" w:cs="Calibri Light"/>
          <w:color w:val="000000"/>
          <w:sz w:val="22"/>
          <w:szCs w:val="22"/>
        </w:rPr>
        <w:t xml:space="preserve">follow a </w:t>
      </w:r>
      <w:r w:rsidR="00FF688C">
        <w:rPr>
          <w:rFonts w:ascii="Calibri Light" w:eastAsia="Calibri" w:hAnsi="Calibri Light" w:cs="Calibri Light"/>
          <w:i/>
          <w:iCs/>
          <w:color w:val="000000"/>
          <w:sz w:val="22"/>
          <w:szCs w:val="22"/>
        </w:rPr>
        <w:t>prepare, practice, perfor</w:t>
      </w:r>
      <w:r w:rsidR="004146AB">
        <w:rPr>
          <w:rFonts w:ascii="Calibri Light" w:eastAsia="Calibri" w:hAnsi="Calibri Light" w:cs="Calibri Light"/>
          <w:i/>
          <w:iCs/>
          <w:color w:val="000000"/>
          <w:sz w:val="22"/>
          <w:szCs w:val="22"/>
        </w:rPr>
        <w:t>m</w:t>
      </w:r>
      <w:r w:rsidR="00FF688C">
        <w:rPr>
          <w:rFonts w:ascii="Calibri Light" w:eastAsia="Calibri" w:hAnsi="Calibri Light" w:cs="Calibri Light"/>
          <w:i/>
          <w:iCs/>
          <w:color w:val="000000"/>
          <w:sz w:val="22"/>
          <w:szCs w:val="22"/>
        </w:rPr>
        <w:t xml:space="preserve"> </w:t>
      </w:r>
      <w:r w:rsidR="00FF688C">
        <w:rPr>
          <w:rFonts w:ascii="Calibri Light" w:eastAsia="Calibri" w:hAnsi="Calibri Light" w:cs="Calibri Light"/>
          <w:color w:val="000000"/>
          <w:sz w:val="22"/>
          <w:szCs w:val="22"/>
        </w:rPr>
        <w:t xml:space="preserve">format and </w:t>
      </w:r>
      <w:r w:rsidR="00717306">
        <w:rPr>
          <w:rFonts w:ascii="Calibri Light" w:eastAsia="Calibri" w:hAnsi="Calibri Light" w:cs="Calibri Light"/>
          <w:color w:val="000000"/>
          <w:sz w:val="22"/>
          <w:szCs w:val="22"/>
        </w:rPr>
        <w:t xml:space="preserve">are designed to help you develop the foundational skills of a modern data scientist. </w:t>
      </w:r>
    </w:p>
    <w:p w14:paraId="22638975" w14:textId="69933DA9" w:rsidR="00FF688C" w:rsidRPr="00FE73CA"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Change w:id="13" w:author="Microsoft Office User" w:date="2022-08-23T17:06:00Z">
            <w:rPr>
              <w:rFonts w:ascii="Calibri Light" w:hAnsi="Calibri Light" w:cs="Calibri Light"/>
              <w:color w:val="404040"/>
              <w:sz w:val="22"/>
              <w:szCs w:val="22"/>
            </w:rPr>
          </w:rPrChange>
        </w:rPr>
      </w:pPr>
      <w:r w:rsidRPr="00FE73CA">
        <w:rPr>
          <w:rFonts w:ascii="Calibri Light" w:hAnsi="Calibri Light" w:cs="Calibri Light"/>
          <w:b/>
          <w:bCs/>
          <w:color w:val="000000" w:themeColor="text1"/>
          <w:sz w:val="22"/>
          <w:szCs w:val="22"/>
          <w:bdr w:val="none" w:sz="0" w:space="0" w:color="auto" w:frame="1"/>
          <w:rPrChange w:id="14" w:author="Microsoft Office User" w:date="2022-08-23T17:06:00Z">
            <w:rPr>
              <w:rFonts w:ascii="Calibri Light" w:hAnsi="Calibri Light" w:cs="Calibri Light"/>
              <w:b/>
              <w:bCs/>
              <w:color w:val="404040"/>
              <w:sz w:val="22"/>
              <w:szCs w:val="22"/>
              <w:bdr w:val="none" w:sz="0" w:space="0" w:color="auto" w:frame="1"/>
            </w:rPr>
          </w:rPrChange>
        </w:rPr>
        <w:t>Prepare</w:t>
      </w:r>
      <w:r w:rsidRPr="00FE73CA">
        <w:rPr>
          <w:rFonts w:ascii="Calibri Light" w:hAnsi="Calibri Light" w:cs="Calibri Light"/>
          <w:color w:val="000000" w:themeColor="text1"/>
          <w:sz w:val="22"/>
          <w:szCs w:val="22"/>
          <w:rPrChange w:id="15" w:author="Microsoft Office User" w:date="2022-08-23T17:06:00Z">
            <w:rPr>
              <w:rFonts w:ascii="Calibri Light" w:hAnsi="Calibri Light" w:cs="Calibri Light"/>
              <w:color w:val="404040"/>
              <w:sz w:val="22"/>
              <w:szCs w:val="22"/>
            </w:rPr>
          </w:rPrChange>
        </w:rPr>
        <w:t xml:space="preserve">: Includes lecture videos </w:t>
      </w:r>
      <w:r w:rsidR="004146AB" w:rsidRPr="00FE73CA">
        <w:rPr>
          <w:rFonts w:ascii="Calibri Light" w:hAnsi="Calibri Light" w:cs="Calibri Light"/>
          <w:color w:val="000000" w:themeColor="text1"/>
          <w:sz w:val="22"/>
          <w:szCs w:val="22"/>
          <w:rPrChange w:id="16" w:author="Microsoft Office User" w:date="2022-08-23T17:06:00Z">
            <w:rPr>
              <w:rFonts w:ascii="Calibri Light" w:hAnsi="Calibri Light" w:cs="Calibri Light"/>
              <w:color w:val="404040"/>
              <w:sz w:val="22"/>
              <w:szCs w:val="22"/>
            </w:rPr>
          </w:rPrChange>
        </w:rPr>
        <w:t xml:space="preserve">and optional readings </w:t>
      </w:r>
      <w:r w:rsidRPr="00FE73CA">
        <w:rPr>
          <w:rFonts w:ascii="Calibri Light" w:hAnsi="Calibri Light" w:cs="Calibri Light"/>
          <w:color w:val="000000" w:themeColor="text1"/>
          <w:sz w:val="22"/>
          <w:szCs w:val="22"/>
          <w:rPrChange w:id="17" w:author="Microsoft Office User" w:date="2022-08-23T17:06:00Z">
            <w:rPr>
              <w:rFonts w:ascii="Calibri Light" w:hAnsi="Calibri Light" w:cs="Calibri Light"/>
              <w:color w:val="404040"/>
              <w:sz w:val="22"/>
              <w:szCs w:val="22"/>
            </w:rPr>
          </w:rPrChange>
        </w:rPr>
        <w:t xml:space="preserve">to introduce new concepts and </w:t>
      </w:r>
      <w:r w:rsidR="004146AB" w:rsidRPr="00FE73CA">
        <w:rPr>
          <w:rFonts w:ascii="Calibri Light" w:hAnsi="Calibri Light" w:cs="Calibri Light"/>
          <w:color w:val="000000" w:themeColor="text1"/>
          <w:sz w:val="22"/>
          <w:szCs w:val="22"/>
          <w:rPrChange w:id="18" w:author="Microsoft Office User" w:date="2022-08-23T17:06:00Z">
            <w:rPr>
              <w:rFonts w:ascii="Calibri Light" w:hAnsi="Calibri Light" w:cs="Calibri Light"/>
              <w:color w:val="404040"/>
              <w:sz w:val="22"/>
              <w:szCs w:val="22"/>
            </w:rPr>
          </w:rPrChange>
        </w:rPr>
        <w:t xml:space="preserve">a short quiz </w:t>
      </w:r>
      <w:r w:rsidRPr="00FE73CA">
        <w:rPr>
          <w:rFonts w:ascii="Calibri Light" w:hAnsi="Calibri Light" w:cs="Calibri Light"/>
          <w:color w:val="000000" w:themeColor="text1"/>
          <w:sz w:val="22"/>
          <w:szCs w:val="22"/>
          <w:rPrChange w:id="19" w:author="Microsoft Office User" w:date="2022-08-23T17:06:00Z">
            <w:rPr>
              <w:rFonts w:ascii="Calibri Light" w:hAnsi="Calibri Light" w:cs="Calibri Light"/>
              <w:color w:val="404040"/>
              <w:sz w:val="22"/>
              <w:szCs w:val="22"/>
            </w:rPr>
          </w:rPrChange>
        </w:rPr>
        <w:t>ensure a basic comprehension of the material. The goal is to help you prepare for the in-class activities.</w:t>
      </w:r>
    </w:p>
    <w:p w14:paraId="27E4B035" w14:textId="4D044C67" w:rsidR="00FF688C" w:rsidRPr="00FE73CA"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Change w:id="20" w:author="Microsoft Office User" w:date="2022-08-23T17:06:00Z">
            <w:rPr>
              <w:rFonts w:ascii="Calibri Light" w:hAnsi="Calibri Light" w:cs="Calibri Light"/>
              <w:color w:val="404040"/>
              <w:sz w:val="22"/>
              <w:szCs w:val="22"/>
            </w:rPr>
          </w:rPrChange>
        </w:rPr>
      </w:pPr>
      <w:r w:rsidRPr="00FE73CA">
        <w:rPr>
          <w:rFonts w:ascii="Calibri Light" w:hAnsi="Calibri Light" w:cs="Calibri Light"/>
          <w:b/>
          <w:bCs/>
          <w:color w:val="000000" w:themeColor="text1"/>
          <w:sz w:val="22"/>
          <w:szCs w:val="22"/>
          <w:bdr w:val="none" w:sz="0" w:space="0" w:color="auto" w:frame="1"/>
          <w:rPrChange w:id="21" w:author="Microsoft Office User" w:date="2022-08-23T17:06:00Z">
            <w:rPr>
              <w:rFonts w:ascii="Calibri Light" w:hAnsi="Calibri Light" w:cs="Calibri Light"/>
              <w:b/>
              <w:bCs/>
              <w:color w:val="404040"/>
              <w:sz w:val="22"/>
              <w:szCs w:val="22"/>
              <w:bdr w:val="none" w:sz="0" w:space="0" w:color="auto" w:frame="1"/>
            </w:rPr>
          </w:rPrChange>
        </w:rPr>
        <w:t>Practice</w:t>
      </w:r>
      <w:r w:rsidRPr="00FE73CA">
        <w:rPr>
          <w:rFonts w:ascii="Calibri Light" w:hAnsi="Calibri Light" w:cs="Calibri Light"/>
          <w:b/>
          <w:bCs/>
          <w:color w:val="000000" w:themeColor="text1"/>
          <w:sz w:val="22"/>
          <w:szCs w:val="22"/>
          <w:rPrChange w:id="22" w:author="Microsoft Office User" w:date="2022-08-23T17:06:00Z">
            <w:rPr>
              <w:rFonts w:ascii="Calibri Light" w:hAnsi="Calibri Light" w:cs="Calibri Light"/>
              <w:b/>
              <w:bCs/>
              <w:color w:val="404040"/>
              <w:sz w:val="22"/>
              <w:szCs w:val="22"/>
            </w:rPr>
          </w:rPrChange>
        </w:rPr>
        <w:t>:</w:t>
      </w:r>
      <w:r w:rsidRPr="00FE73CA">
        <w:rPr>
          <w:rFonts w:ascii="Calibri Light" w:hAnsi="Calibri Light" w:cs="Calibri Light"/>
          <w:color w:val="000000" w:themeColor="text1"/>
          <w:sz w:val="22"/>
          <w:szCs w:val="22"/>
          <w:rPrChange w:id="23" w:author="Microsoft Office User" w:date="2022-08-23T17:06:00Z">
            <w:rPr>
              <w:rFonts w:ascii="Calibri Light" w:hAnsi="Calibri Light" w:cs="Calibri Light"/>
              <w:color w:val="404040"/>
              <w:sz w:val="22"/>
              <w:szCs w:val="22"/>
            </w:rPr>
          </w:rPrChange>
        </w:rPr>
        <w:t xml:space="preserve"> Includes in-class application exercises where you will begin to apply the concepts and methods introduced in the </w:t>
      </w:r>
      <w:r w:rsidR="001E10DF" w:rsidRPr="00FE73CA">
        <w:rPr>
          <w:rFonts w:ascii="Calibri Light" w:hAnsi="Calibri Light" w:cs="Calibri Light"/>
          <w:color w:val="000000" w:themeColor="text1"/>
          <w:sz w:val="22"/>
          <w:szCs w:val="22"/>
          <w:rPrChange w:id="24" w:author="Microsoft Office User" w:date="2022-08-23T17:06:00Z">
            <w:rPr>
              <w:rFonts w:ascii="Calibri Light" w:hAnsi="Calibri Light" w:cs="Calibri Light"/>
              <w:color w:val="404040"/>
              <w:sz w:val="22"/>
              <w:szCs w:val="22"/>
            </w:rPr>
          </w:rPrChange>
        </w:rPr>
        <w:t>lecture videos</w:t>
      </w:r>
      <w:r w:rsidRPr="00FE73CA">
        <w:rPr>
          <w:rFonts w:ascii="Calibri Light" w:hAnsi="Calibri Light" w:cs="Calibri Light"/>
          <w:color w:val="000000" w:themeColor="text1"/>
          <w:sz w:val="22"/>
          <w:szCs w:val="22"/>
          <w:rPrChange w:id="25" w:author="Microsoft Office User" w:date="2022-08-23T17:06:00Z">
            <w:rPr>
              <w:rFonts w:ascii="Calibri Light" w:hAnsi="Calibri Light" w:cs="Calibri Light"/>
              <w:color w:val="404040"/>
              <w:sz w:val="22"/>
              <w:szCs w:val="22"/>
            </w:rPr>
          </w:rPrChange>
        </w:rPr>
        <w:t>. The activities will be graded for completion, as they are designed for you to gain experience with the statistical and computing techniques before working on graded assignments.</w:t>
      </w:r>
    </w:p>
    <w:p w14:paraId="7D89988E" w14:textId="544FB099" w:rsidR="00FF688C" w:rsidRPr="00FE73CA" w:rsidRDefault="00FF688C" w:rsidP="00FF688C">
      <w:pPr>
        <w:numPr>
          <w:ilvl w:val="0"/>
          <w:numId w:val="14"/>
        </w:numPr>
        <w:spacing w:before="240" w:after="240" w:line="384" w:lineRule="atLeast"/>
        <w:textAlignment w:val="baseline"/>
        <w:rPr>
          <w:rFonts w:ascii="Calibri Light" w:hAnsi="Calibri Light" w:cs="Calibri Light"/>
          <w:color w:val="000000" w:themeColor="text1"/>
          <w:sz w:val="22"/>
          <w:szCs w:val="22"/>
          <w:rPrChange w:id="26" w:author="Microsoft Office User" w:date="2022-08-23T17:06:00Z">
            <w:rPr>
              <w:rFonts w:ascii="Calibri Light" w:hAnsi="Calibri Light" w:cs="Calibri Light"/>
              <w:color w:val="404040"/>
              <w:sz w:val="22"/>
              <w:szCs w:val="22"/>
            </w:rPr>
          </w:rPrChange>
        </w:rPr>
      </w:pPr>
      <w:r w:rsidRPr="00FE73CA">
        <w:rPr>
          <w:rFonts w:ascii="Calibri Light" w:hAnsi="Calibri Light" w:cs="Calibri Light"/>
          <w:b/>
          <w:bCs/>
          <w:color w:val="000000" w:themeColor="text1"/>
          <w:sz w:val="22"/>
          <w:szCs w:val="22"/>
          <w:bdr w:val="none" w:sz="0" w:space="0" w:color="auto" w:frame="1"/>
          <w:rPrChange w:id="27" w:author="Microsoft Office User" w:date="2022-08-23T17:06:00Z">
            <w:rPr>
              <w:rFonts w:ascii="Calibri Light" w:hAnsi="Calibri Light" w:cs="Calibri Light"/>
              <w:b/>
              <w:bCs/>
              <w:color w:val="404040"/>
              <w:sz w:val="22"/>
              <w:szCs w:val="22"/>
              <w:bdr w:val="none" w:sz="0" w:space="0" w:color="auto" w:frame="1"/>
            </w:rPr>
          </w:rPrChange>
        </w:rPr>
        <w:t>Perform</w:t>
      </w:r>
      <w:r w:rsidRPr="00FE73CA">
        <w:rPr>
          <w:rFonts w:ascii="Calibri Light" w:hAnsi="Calibri Light" w:cs="Calibri Light"/>
          <w:b/>
          <w:bCs/>
          <w:color w:val="000000" w:themeColor="text1"/>
          <w:sz w:val="22"/>
          <w:szCs w:val="22"/>
          <w:rPrChange w:id="28" w:author="Microsoft Office User" w:date="2022-08-23T17:06:00Z">
            <w:rPr>
              <w:rFonts w:ascii="Calibri Light" w:hAnsi="Calibri Light" w:cs="Calibri Light"/>
              <w:b/>
              <w:bCs/>
              <w:color w:val="404040"/>
              <w:sz w:val="22"/>
              <w:szCs w:val="22"/>
            </w:rPr>
          </w:rPrChange>
        </w:rPr>
        <w:t>:</w:t>
      </w:r>
      <w:r w:rsidRPr="00FE73CA">
        <w:rPr>
          <w:rFonts w:ascii="Calibri Light" w:hAnsi="Calibri Light" w:cs="Calibri Light"/>
          <w:color w:val="000000" w:themeColor="text1"/>
          <w:sz w:val="22"/>
          <w:szCs w:val="22"/>
          <w:rPrChange w:id="29" w:author="Microsoft Office User" w:date="2022-08-23T17:06:00Z">
            <w:rPr>
              <w:rFonts w:ascii="Calibri Light" w:hAnsi="Calibri Light" w:cs="Calibri Light"/>
              <w:color w:val="404040"/>
              <w:sz w:val="22"/>
              <w:szCs w:val="22"/>
            </w:rPr>
          </w:rPrChange>
        </w:rPr>
        <w:t xml:space="preserve"> Includes labs, homework, one exam, and the final project. These assignments build upon the prepare and practice assignments and are the opportunity for you to demonstrate your </w:t>
      </w:r>
      <w:r w:rsidR="004146AB" w:rsidRPr="00FE73CA">
        <w:rPr>
          <w:rFonts w:ascii="Calibri Light" w:hAnsi="Calibri Light" w:cs="Calibri Light"/>
          <w:color w:val="000000" w:themeColor="text1"/>
          <w:sz w:val="22"/>
          <w:szCs w:val="22"/>
          <w:rPrChange w:id="30" w:author="Microsoft Office User" w:date="2022-08-23T17:06:00Z">
            <w:rPr>
              <w:rFonts w:ascii="Calibri Light" w:hAnsi="Calibri Light" w:cs="Calibri Light"/>
              <w:color w:val="404040"/>
              <w:sz w:val="22"/>
              <w:szCs w:val="22"/>
            </w:rPr>
          </w:rPrChange>
        </w:rPr>
        <w:t xml:space="preserve">ability to apply course material to </w:t>
      </w:r>
      <w:r w:rsidRPr="00FE73CA">
        <w:rPr>
          <w:rFonts w:ascii="Calibri Light" w:hAnsi="Calibri Light" w:cs="Calibri Light"/>
          <w:color w:val="000000" w:themeColor="text1"/>
          <w:sz w:val="22"/>
          <w:szCs w:val="22"/>
          <w:rPrChange w:id="31" w:author="Microsoft Office User" w:date="2022-08-23T17:06:00Z">
            <w:rPr>
              <w:rFonts w:ascii="Calibri Light" w:hAnsi="Calibri Light" w:cs="Calibri Light"/>
              <w:color w:val="404040"/>
              <w:sz w:val="22"/>
              <w:szCs w:val="22"/>
            </w:rPr>
          </w:rPrChange>
        </w:rPr>
        <w:t>analyze real-world data.</w:t>
      </w:r>
    </w:p>
    <w:p w14:paraId="797C7F88" w14:textId="77777777" w:rsidR="00F6724B"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Preparation Quizzes (Prepare)</w:t>
      </w:r>
    </w:p>
    <w:p w14:paraId="753368C3" w14:textId="77777777" w:rsidR="00F6724B" w:rsidRDefault="00F6724B" w:rsidP="001E10DF">
      <w:pPr>
        <w:rPr>
          <w:rFonts w:ascii="Calibri Light" w:eastAsia="Calibri" w:hAnsi="Calibri Light" w:cs="Calibri Light"/>
          <w:b/>
          <w:bCs/>
          <w:color w:val="000000"/>
          <w:sz w:val="22"/>
          <w:szCs w:val="22"/>
        </w:rPr>
      </w:pPr>
    </w:p>
    <w:p w14:paraId="6939AFF8" w14:textId="5BE3ADC5" w:rsidR="001E10DF" w:rsidRDefault="00F6724B"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At the beginning of each week, you will watch a series of lecture videos and take a low-stakes preparation quiz in Canvas to check your understanding. </w:t>
      </w:r>
      <w:r w:rsidR="00386E3D">
        <w:rPr>
          <w:rFonts w:ascii="Calibri Light" w:eastAsia="Calibri" w:hAnsi="Calibri Light" w:cs="Calibri Light"/>
          <w:color w:val="000000"/>
          <w:sz w:val="22"/>
          <w:szCs w:val="22"/>
        </w:rPr>
        <w:t>Each quiz</w:t>
      </w:r>
      <w:r>
        <w:rPr>
          <w:rFonts w:ascii="Calibri Light" w:eastAsia="Calibri" w:hAnsi="Calibri Light" w:cs="Calibri Light"/>
          <w:color w:val="000000"/>
          <w:sz w:val="22"/>
          <w:szCs w:val="22"/>
        </w:rPr>
        <w:t xml:space="preserve"> can be </w:t>
      </w:r>
      <w:r w:rsidR="00755A43">
        <w:rPr>
          <w:rFonts w:ascii="Calibri Light" w:eastAsia="Calibri" w:hAnsi="Calibri Light" w:cs="Calibri Light"/>
          <w:color w:val="000000"/>
          <w:sz w:val="22"/>
          <w:szCs w:val="22"/>
        </w:rPr>
        <w:t>attempted</w:t>
      </w:r>
      <w:r>
        <w:rPr>
          <w:rFonts w:ascii="Calibri Light" w:eastAsia="Calibri" w:hAnsi="Calibri Light" w:cs="Calibri Light"/>
          <w:color w:val="000000"/>
          <w:sz w:val="22"/>
          <w:szCs w:val="22"/>
        </w:rPr>
        <w:t xml:space="preserve"> up to 3 times</w:t>
      </w:r>
      <w:r w:rsidR="00386E3D">
        <w:rPr>
          <w:rFonts w:ascii="Calibri Light" w:eastAsia="Calibri" w:hAnsi="Calibri Light" w:cs="Calibri Light"/>
          <w:color w:val="000000"/>
          <w:sz w:val="22"/>
          <w:szCs w:val="22"/>
        </w:rPr>
        <w:t xml:space="preserve"> before the deadline</w:t>
      </w:r>
      <w:r w:rsidR="00755A43">
        <w:rPr>
          <w:rFonts w:ascii="Calibri Light" w:eastAsia="Calibri" w:hAnsi="Calibri Light" w:cs="Calibri Light"/>
          <w:color w:val="000000"/>
          <w:sz w:val="22"/>
          <w:szCs w:val="22"/>
        </w:rPr>
        <w:t>, and your score will be the average of your attempts</w:t>
      </w:r>
      <w:r w:rsidR="00386E3D">
        <w:rPr>
          <w:rFonts w:ascii="Calibri Light" w:eastAsia="Calibri" w:hAnsi="Calibri Light" w:cs="Calibri Light"/>
          <w:color w:val="000000"/>
          <w:sz w:val="22"/>
          <w:szCs w:val="22"/>
        </w:rPr>
        <w:t xml:space="preserve">. The quiz </w:t>
      </w:r>
      <w:r w:rsidR="00DC4220">
        <w:rPr>
          <w:rFonts w:ascii="Calibri Light" w:eastAsia="Calibri" w:hAnsi="Calibri Light" w:cs="Calibri Light"/>
          <w:color w:val="000000"/>
          <w:sz w:val="22"/>
          <w:szCs w:val="22"/>
        </w:rPr>
        <w:t>is</w:t>
      </w:r>
      <w:r w:rsidR="00386E3D">
        <w:rPr>
          <w:rFonts w:ascii="Calibri Light" w:eastAsia="Calibri" w:hAnsi="Calibri Light" w:cs="Calibri Light"/>
          <w:color w:val="000000"/>
          <w:sz w:val="22"/>
          <w:szCs w:val="22"/>
        </w:rPr>
        <w:t xml:space="preserve"> due by class-time on Tuesdays (4:20pm). </w:t>
      </w:r>
    </w:p>
    <w:p w14:paraId="03B390A0" w14:textId="77777777" w:rsidR="00F6724B" w:rsidRDefault="00F6724B" w:rsidP="001E10DF">
      <w:pPr>
        <w:rPr>
          <w:rFonts w:ascii="Calibri Light" w:eastAsia="Calibri" w:hAnsi="Calibri Light" w:cs="Calibri Light"/>
          <w:b/>
          <w:bCs/>
          <w:color w:val="000000"/>
          <w:sz w:val="22"/>
          <w:szCs w:val="22"/>
        </w:rPr>
      </w:pPr>
    </w:p>
    <w:p w14:paraId="6520A47E" w14:textId="31A3EB6B"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Application Exercises (Practice)</w:t>
      </w:r>
    </w:p>
    <w:p w14:paraId="788B41DB" w14:textId="116A7489" w:rsidR="00386E3D" w:rsidRDefault="00386E3D" w:rsidP="001E10DF">
      <w:pPr>
        <w:rPr>
          <w:rFonts w:ascii="Calibri Light" w:eastAsia="Calibri" w:hAnsi="Calibri Light" w:cs="Calibri Light"/>
          <w:b/>
          <w:bCs/>
          <w:color w:val="000000"/>
          <w:sz w:val="22"/>
          <w:szCs w:val="22"/>
        </w:rPr>
      </w:pPr>
    </w:p>
    <w:p w14:paraId="3C05568E" w14:textId="3FAB4B42" w:rsidR="00386E3D" w:rsidRPr="00386E3D" w:rsidRDefault="007E2439"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w:t>
      </w:r>
      <w:r w:rsidR="00386E3D">
        <w:rPr>
          <w:rFonts w:ascii="Calibri Light" w:eastAsia="Calibri" w:hAnsi="Calibri Light" w:cs="Calibri Light"/>
          <w:color w:val="000000"/>
          <w:sz w:val="22"/>
          <w:szCs w:val="22"/>
        </w:rPr>
        <w:t>on Tuesdays</w:t>
      </w:r>
      <w:r>
        <w:rPr>
          <w:rFonts w:ascii="Calibri Light" w:eastAsia="Calibri" w:hAnsi="Calibri Light" w:cs="Calibri Light"/>
          <w:color w:val="000000"/>
          <w:sz w:val="22"/>
          <w:szCs w:val="22"/>
        </w:rPr>
        <w:t xml:space="preserve"> will be dedicated to working on Application Exercises (AEs) </w:t>
      </w:r>
      <w:r w:rsidR="00DC4220">
        <w:rPr>
          <w:rFonts w:ascii="Calibri Light" w:eastAsia="Calibri" w:hAnsi="Calibri Light" w:cs="Calibri Light"/>
          <w:color w:val="000000"/>
          <w:sz w:val="22"/>
          <w:szCs w:val="22"/>
        </w:rPr>
        <w:t xml:space="preserve">in RStudio Cloud, </w:t>
      </w:r>
      <w:r>
        <w:rPr>
          <w:rFonts w:ascii="Calibri Light" w:eastAsia="Calibri" w:hAnsi="Calibri Light" w:cs="Calibri Light"/>
          <w:color w:val="000000"/>
          <w:sz w:val="22"/>
          <w:szCs w:val="22"/>
        </w:rPr>
        <w:t>designed to help you practice the new skills, code, and concepts introduced in that week’s lecture videos.</w:t>
      </w:r>
      <w:r w:rsidR="00386E3D">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 xml:space="preserve">AEs are due </w:t>
      </w:r>
      <w:r w:rsidR="002B5E1C">
        <w:rPr>
          <w:rFonts w:ascii="Calibri Light" w:eastAsia="Calibri" w:hAnsi="Calibri Light" w:cs="Calibri Light"/>
          <w:color w:val="000000"/>
          <w:sz w:val="22"/>
          <w:szCs w:val="22"/>
        </w:rPr>
        <w:t>by class-time on Thursdays the same week they are assigned</w:t>
      </w:r>
      <w:r>
        <w:rPr>
          <w:rFonts w:ascii="Calibri Light" w:eastAsia="Calibri" w:hAnsi="Calibri Light" w:cs="Calibri Light"/>
          <w:color w:val="000000"/>
          <w:sz w:val="22"/>
          <w:szCs w:val="22"/>
        </w:rPr>
        <w:t xml:space="preserve">. </w:t>
      </w:r>
      <w:r w:rsidR="00DC4220">
        <w:rPr>
          <w:rFonts w:ascii="Calibri Light" w:eastAsia="Calibri" w:hAnsi="Calibri Light" w:cs="Calibri Light"/>
          <w:color w:val="000000"/>
          <w:sz w:val="22"/>
          <w:szCs w:val="22"/>
        </w:rPr>
        <w:t xml:space="preserve">AEs </w:t>
      </w:r>
      <w:r>
        <w:rPr>
          <w:rFonts w:ascii="Calibri Light" w:eastAsia="Calibri" w:hAnsi="Calibri Light" w:cs="Calibri Light"/>
          <w:color w:val="000000"/>
          <w:sz w:val="22"/>
          <w:szCs w:val="22"/>
        </w:rPr>
        <w:t>are graded on completion</w:t>
      </w:r>
      <w:r w:rsidR="00DC4220">
        <w:rPr>
          <w:rFonts w:ascii="Calibri Light" w:eastAsia="Calibri" w:hAnsi="Calibri Light" w:cs="Calibri Light"/>
          <w:color w:val="000000"/>
          <w:sz w:val="22"/>
          <w:szCs w:val="22"/>
        </w:rPr>
        <w:t>; d</w:t>
      </w:r>
      <w:r>
        <w:rPr>
          <w:rFonts w:ascii="Calibri Light" w:eastAsia="Calibri" w:hAnsi="Calibri Light" w:cs="Calibri Light"/>
          <w:color w:val="000000"/>
          <w:sz w:val="22"/>
          <w:szCs w:val="22"/>
        </w:rPr>
        <w:t xml:space="preserve">emonstrating that a good faith effort has been made on all parts of the assignment will earn full credit.  </w:t>
      </w:r>
    </w:p>
    <w:p w14:paraId="30536917" w14:textId="77777777" w:rsidR="001E10DF" w:rsidRDefault="001E10DF" w:rsidP="001E10DF">
      <w:pPr>
        <w:rPr>
          <w:rFonts w:ascii="Calibri Light" w:eastAsia="Calibri" w:hAnsi="Calibri Light" w:cs="Calibri Light"/>
          <w:b/>
          <w:bCs/>
          <w:color w:val="000000"/>
          <w:sz w:val="22"/>
          <w:szCs w:val="22"/>
        </w:rPr>
      </w:pPr>
    </w:p>
    <w:p w14:paraId="449C1763" w14:textId="77777777" w:rsidR="001F03B0" w:rsidRDefault="001F03B0" w:rsidP="001E10DF">
      <w:pPr>
        <w:rPr>
          <w:rFonts w:ascii="Calibri Light" w:eastAsia="Calibri" w:hAnsi="Calibri Light" w:cs="Calibri Light"/>
          <w:b/>
          <w:bCs/>
          <w:color w:val="000000"/>
          <w:sz w:val="22"/>
          <w:szCs w:val="22"/>
        </w:rPr>
      </w:pPr>
    </w:p>
    <w:p w14:paraId="3DEA29B7" w14:textId="77777777" w:rsidR="001F03B0" w:rsidRDefault="001F03B0" w:rsidP="001E10DF">
      <w:pPr>
        <w:rPr>
          <w:rFonts w:ascii="Calibri Light" w:eastAsia="Calibri" w:hAnsi="Calibri Light" w:cs="Calibri Light"/>
          <w:b/>
          <w:bCs/>
          <w:color w:val="000000"/>
          <w:sz w:val="22"/>
          <w:szCs w:val="22"/>
        </w:rPr>
      </w:pPr>
    </w:p>
    <w:p w14:paraId="0AF35FBD" w14:textId="3158FCE2"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lastRenderedPageBreak/>
        <w:t>Labs (Perform)</w:t>
      </w:r>
    </w:p>
    <w:p w14:paraId="2608C4B9" w14:textId="396FB284" w:rsidR="00DC4220" w:rsidRDefault="00DC4220" w:rsidP="001E10DF">
      <w:pPr>
        <w:rPr>
          <w:rFonts w:ascii="Calibri Light" w:eastAsia="Calibri" w:hAnsi="Calibri Light" w:cs="Calibri Light"/>
          <w:b/>
          <w:bCs/>
          <w:color w:val="000000"/>
          <w:sz w:val="22"/>
          <w:szCs w:val="22"/>
        </w:rPr>
      </w:pPr>
    </w:p>
    <w:p w14:paraId="0D204C78" w14:textId="43134943" w:rsidR="00DC4220" w:rsidRPr="00DC4220" w:rsidRDefault="00DC422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The majority of class-time on Thursdays will be dedicated to team lab assignments. The labs </w:t>
      </w:r>
      <w:r w:rsidR="002B5E1C">
        <w:rPr>
          <w:rFonts w:ascii="Calibri Light" w:eastAsia="Calibri" w:hAnsi="Calibri Light" w:cs="Calibri Light"/>
          <w:color w:val="000000"/>
          <w:sz w:val="22"/>
          <w:szCs w:val="22"/>
        </w:rPr>
        <w:t>are a more in-depth application of the week’s material that will have you complete scaffolded analyses of a real dataset</w:t>
      </w:r>
      <w:r w:rsidR="001F03B0">
        <w:rPr>
          <w:rFonts w:ascii="Calibri Light" w:eastAsia="Calibri" w:hAnsi="Calibri Light" w:cs="Calibri Light"/>
          <w:color w:val="000000"/>
          <w:sz w:val="22"/>
          <w:szCs w:val="22"/>
        </w:rPr>
        <w:t xml:space="preserve"> using RStudio Cloud</w:t>
      </w:r>
      <w:r w:rsidR="002B5E1C">
        <w:rPr>
          <w:rFonts w:ascii="Calibri Light" w:eastAsia="Calibri" w:hAnsi="Calibri Light" w:cs="Calibri Light"/>
          <w:color w:val="000000"/>
          <w:sz w:val="22"/>
          <w:szCs w:val="22"/>
        </w:rPr>
        <w:t xml:space="preserve">. Teams of </w:t>
      </w:r>
      <w:r w:rsidR="00DA5A20">
        <w:rPr>
          <w:rFonts w:ascii="Calibri Light" w:eastAsia="Calibri" w:hAnsi="Calibri Light" w:cs="Calibri Light"/>
          <w:color w:val="000000"/>
          <w:sz w:val="22"/>
          <w:szCs w:val="22"/>
        </w:rPr>
        <w:t>~</w:t>
      </w:r>
      <w:r w:rsidR="002B5E1C">
        <w:rPr>
          <w:rFonts w:ascii="Calibri Light" w:eastAsia="Calibri" w:hAnsi="Calibri Light" w:cs="Calibri Light"/>
          <w:color w:val="000000"/>
          <w:sz w:val="22"/>
          <w:szCs w:val="22"/>
        </w:rPr>
        <w:t xml:space="preserve">3 will be assigned by the instructor and will rotate approximately every two weeks. Labs are due by </w:t>
      </w:r>
      <w:r w:rsidR="00990689">
        <w:rPr>
          <w:rFonts w:ascii="Calibri Light" w:eastAsia="Calibri" w:hAnsi="Calibri Light" w:cs="Calibri Light"/>
          <w:color w:val="000000"/>
          <w:sz w:val="22"/>
          <w:szCs w:val="22"/>
        </w:rPr>
        <w:t>midnight</w:t>
      </w:r>
      <w:r w:rsidR="002B5E1C">
        <w:rPr>
          <w:rFonts w:ascii="Calibri Light" w:eastAsia="Calibri" w:hAnsi="Calibri Light" w:cs="Calibri Light"/>
          <w:color w:val="000000"/>
          <w:sz w:val="22"/>
          <w:szCs w:val="22"/>
        </w:rPr>
        <w:t xml:space="preserve"> </w:t>
      </w:r>
      <w:r w:rsidR="001F03B0">
        <w:rPr>
          <w:rFonts w:ascii="Calibri Light" w:eastAsia="Calibri" w:hAnsi="Calibri Light" w:cs="Calibri Light"/>
          <w:color w:val="000000"/>
          <w:sz w:val="22"/>
          <w:szCs w:val="22"/>
        </w:rPr>
        <w:t>the following</w:t>
      </w:r>
      <w:r w:rsidR="002B5E1C">
        <w:rPr>
          <w:rFonts w:ascii="Calibri Light" w:eastAsia="Calibri" w:hAnsi="Calibri Light" w:cs="Calibri Light"/>
          <w:color w:val="000000"/>
          <w:sz w:val="22"/>
          <w:szCs w:val="22"/>
        </w:rPr>
        <w:t xml:space="preserve"> Tuesday</w:t>
      </w:r>
      <w:r w:rsidR="001F03B0">
        <w:rPr>
          <w:rFonts w:ascii="Calibri Light" w:eastAsia="Calibri" w:hAnsi="Calibri Light" w:cs="Calibri Light"/>
          <w:color w:val="000000"/>
          <w:sz w:val="22"/>
          <w:szCs w:val="22"/>
        </w:rPr>
        <w:t xml:space="preserve">. </w:t>
      </w:r>
      <w:r w:rsidR="001F03B0" w:rsidRPr="001F03B0">
        <w:rPr>
          <w:rFonts w:ascii="Calibri Light" w:eastAsia="Calibri" w:hAnsi="Calibri Light" w:cs="Calibri Light"/>
          <w:i/>
          <w:iCs/>
          <w:color w:val="000000"/>
          <w:sz w:val="22"/>
          <w:szCs w:val="22"/>
        </w:rPr>
        <w:t>The lowest lab grade will be dropped</w:t>
      </w:r>
      <w:r w:rsidR="001F03B0">
        <w:rPr>
          <w:rFonts w:ascii="Calibri Light" w:eastAsia="Calibri" w:hAnsi="Calibri Light" w:cs="Calibri Light"/>
          <w:i/>
          <w:iCs/>
          <w:color w:val="000000"/>
          <w:sz w:val="22"/>
          <w:szCs w:val="22"/>
        </w:rPr>
        <w:t xml:space="preserve"> at the end of the semester</w:t>
      </w:r>
      <w:r w:rsidR="001F03B0" w:rsidRPr="001F03B0">
        <w:rPr>
          <w:rFonts w:ascii="Calibri Light" w:eastAsia="Calibri" w:hAnsi="Calibri Light" w:cs="Calibri Light"/>
          <w:i/>
          <w:iCs/>
          <w:color w:val="000000"/>
          <w:sz w:val="22"/>
          <w:szCs w:val="22"/>
        </w:rPr>
        <w:t>.</w:t>
      </w:r>
    </w:p>
    <w:p w14:paraId="35AC9AF8" w14:textId="77777777" w:rsidR="001E10DF" w:rsidRDefault="001E10DF" w:rsidP="001E10DF">
      <w:pPr>
        <w:rPr>
          <w:rFonts w:ascii="Calibri Light" w:eastAsia="Calibri" w:hAnsi="Calibri Light" w:cs="Calibri Light"/>
          <w:b/>
          <w:bCs/>
          <w:color w:val="000000"/>
          <w:sz w:val="22"/>
          <w:szCs w:val="22"/>
        </w:rPr>
      </w:pPr>
    </w:p>
    <w:p w14:paraId="39C1F69C" w14:textId="5B4F337C" w:rsidR="001E10DF" w:rsidRDefault="001E10DF" w:rsidP="001E10DF">
      <w:pPr>
        <w:rPr>
          <w:rFonts w:ascii="Calibri Light" w:eastAsia="Calibri" w:hAnsi="Calibri Light" w:cs="Calibri Light"/>
          <w:b/>
          <w:bCs/>
          <w:color w:val="000000"/>
          <w:sz w:val="22"/>
          <w:szCs w:val="22"/>
        </w:rPr>
      </w:pPr>
      <w:r w:rsidRPr="00B311B3">
        <w:rPr>
          <w:rFonts w:ascii="Calibri Light" w:eastAsia="Calibri" w:hAnsi="Calibri Light" w:cs="Calibri Light"/>
          <w:b/>
          <w:bCs/>
          <w:color w:val="000000"/>
          <w:sz w:val="22"/>
          <w:szCs w:val="22"/>
        </w:rPr>
        <w:t xml:space="preserve">Homework </w:t>
      </w:r>
      <w:r>
        <w:rPr>
          <w:rFonts w:ascii="Calibri Light" w:eastAsia="Calibri" w:hAnsi="Calibri Light" w:cs="Calibri Light"/>
          <w:b/>
          <w:bCs/>
          <w:color w:val="000000"/>
          <w:sz w:val="22"/>
          <w:szCs w:val="22"/>
        </w:rPr>
        <w:t>(Perform)</w:t>
      </w:r>
    </w:p>
    <w:p w14:paraId="08770C5E" w14:textId="5A223056" w:rsidR="001F03B0" w:rsidRDefault="001F03B0" w:rsidP="001E10DF">
      <w:pPr>
        <w:rPr>
          <w:rFonts w:ascii="Calibri Light" w:eastAsia="Calibri" w:hAnsi="Calibri Light" w:cs="Calibri Light"/>
          <w:b/>
          <w:bCs/>
          <w:color w:val="000000"/>
          <w:sz w:val="22"/>
          <w:szCs w:val="22"/>
        </w:rPr>
      </w:pPr>
    </w:p>
    <w:p w14:paraId="6CA54A4D" w14:textId="488E3EED" w:rsidR="001F03B0" w:rsidRPr="001F03B0" w:rsidRDefault="001F03B0"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 xml:space="preserve">Approximately every other week, an individual homework assignment will be due. Homework will be similar in nature to the labs but are to be completed on your own outside of class. You are still encouraged to work together, but homework will be submitted and graded individually. Homework will be assigned on Thursdays and due by </w:t>
      </w:r>
      <w:r w:rsidR="00990689">
        <w:rPr>
          <w:rFonts w:ascii="Calibri Light" w:eastAsia="Calibri" w:hAnsi="Calibri Light" w:cs="Calibri Light"/>
          <w:color w:val="000000"/>
          <w:sz w:val="22"/>
          <w:szCs w:val="22"/>
        </w:rPr>
        <w:t xml:space="preserve">midnight </w:t>
      </w:r>
      <w:r>
        <w:rPr>
          <w:rFonts w:ascii="Calibri Light" w:eastAsia="Calibri" w:hAnsi="Calibri Light" w:cs="Calibri Light"/>
          <w:color w:val="000000"/>
          <w:sz w:val="22"/>
          <w:szCs w:val="22"/>
        </w:rPr>
        <w:t xml:space="preserve">the following Thursday. </w:t>
      </w:r>
    </w:p>
    <w:p w14:paraId="611E8255" w14:textId="77777777" w:rsidR="001E10DF" w:rsidRDefault="001E10DF" w:rsidP="001E10DF">
      <w:pPr>
        <w:rPr>
          <w:rFonts w:ascii="Calibri Light" w:eastAsia="Calibri" w:hAnsi="Calibri Light" w:cs="Calibri Light"/>
          <w:b/>
          <w:bCs/>
          <w:color w:val="000000"/>
          <w:sz w:val="22"/>
          <w:szCs w:val="22"/>
        </w:rPr>
      </w:pPr>
    </w:p>
    <w:p w14:paraId="6A7AD18A" w14:textId="7B4CDE8F"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Exam (Perform)</w:t>
      </w:r>
    </w:p>
    <w:p w14:paraId="19E5944F" w14:textId="77777777" w:rsidR="008B0C57" w:rsidRDefault="008B0C57" w:rsidP="001E10DF">
      <w:pPr>
        <w:rPr>
          <w:rFonts w:ascii="Calibri Light" w:eastAsia="Calibri" w:hAnsi="Calibri Light" w:cs="Calibri Light"/>
          <w:color w:val="000000"/>
          <w:sz w:val="22"/>
          <w:szCs w:val="22"/>
        </w:rPr>
      </w:pPr>
    </w:p>
    <w:p w14:paraId="0706845B" w14:textId="668392ED" w:rsidR="008B0C57"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There will be one</w:t>
      </w:r>
      <w:r w:rsidR="00F33F1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take-home mid-term exam</w:t>
      </w:r>
      <w:r w:rsidR="00F33F1E">
        <w:rPr>
          <w:rFonts w:ascii="Calibri Light" w:eastAsia="Calibri" w:hAnsi="Calibri Light" w:cs="Calibri Light"/>
          <w:color w:val="000000"/>
          <w:sz w:val="22"/>
          <w:szCs w:val="22"/>
        </w:rPr>
        <w:t xml:space="preserve"> for you to demonstrate your individual ability to apply what you have learned</w:t>
      </w:r>
      <w:r>
        <w:rPr>
          <w:rFonts w:ascii="Calibri Light" w:eastAsia="Calibri" w:hAnsi="Calibri Light" w:cs="Calibri Light"/>
          <w:color w:val="000000"/>
          <w:sz w:val="22"/>
          <w:szCs w:val="22"/>
        </w:rPr>
        <w:t>. It will consist of an analysis and computational tasks related to the material in the prepare, practice, perform assignments. The exam is take-home and open-notes but must be completed individually, without discussing or seeking assistance from anyone inside or outside the course.</w:t>
      </w:r>
    </w:p>
    <w:p w14:paraId="2AE8C860" w14:textId="77777777" w:rsidR="008B0C57" w:rsidRDefault="008B0C57" w:rsidP="001E10DF">
      <w:pPr>
        <w:rPr>
          <w:rFonts w:ascii="Calibri Light" w:eastAsia="Calibri" w:hAnsi="Calibri Light" w:cs="Calibri Light"/>
          <w:color w:val="000000"/>
          <w:sz w:val="22"/>
          <w:szCs w:val="22"/>
        </w:rPr>
      </w:pPr>
    </w:p>
    <w:p w14:paraId="04C59319" w14:textId="0308DEC8" w:rsidR="001E10DF" w:rsidRPr="005630E5" w:rsidRDefault="008B0C57"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You</w:t>
      </w:r>
      <w:r w:rsidR="00203A4C">
        <w:rPr>
          <w:rFonts w:ascii="Calibri Light" w:eastAsia="Calibri" w:hAnsi="Calibri Light" w:cs="Calibri Light"/>
          <w:color w:val="000000"/>
          <w:sz w:val="22"/>
          <w:szCs w:val="22"/>
        </w:rPr>
        <w:t xml:space="preserve"> </w:t>
      </w:r>
      <w:r w:rsidR="001E10DF" w:rsidRPr="005630E5">
        <w:rPr>
          <w:rFonts w:ascii="Calibri Light" w:eastAsia="Calibri" w:hAnsi="Calibri Light" w:cs="Calibri Light"/>
          <w:color w:val="000000"/>
          <w:sz w:val="22"/>
          <w:szCs w:val="22"/>
        </w:rPr>
        <w:t>will be given the opportunity to submit annotated test corrections to earn up to 1/3 of the points back</w:t>
      </w:r>
      <w:r w:rsidR="001E10DF">
        <w:rPr>
          <w:rFonts w:ascii="Calibri Light" w:eastAsia="Calibri" w:hAnsi="Calibri Light" w:cs="Calibri Light"/>
          <w:color w:val="000000"/>
          <w:sz w:val="22"/>
          <w:szCs w:val="22"/>
        </w:rPr>
        <w:t xml:space="preserve"> on </w:t>
      </w:r>
      <w:r w:rsidR="00203A4C">
        <w:rPr>
          <w:rFonts w:ascii="Calibri Light" w:eastAsia="Calibri" w:hAnsi="Calibri Light" w:cs="Calibri Light"/>
          <w:color w:val="000000"/>
          <w:sz w:val="22"/>
          <w:szCs w:val="22"/>
        </w:rPr>
        <w:t>your</w:t>
      </w:r>
      <w:r w:rsidR="001E10DF">
        <w:rPr>
          <w:rFonts w:ascii="Calibri Light" w:eastAsia="Calibri" w:hAnsi="Calibri Light" w:cs="Calibri Light"/>
          <w:color w:val="000000"/>
          <w:sz w:val="22"/>
          <w:szCs w:val="22"/>
        </w:rPr>
        <w:t xml:space="preserve"> exam</w:t>
      </w:r>
      <w:r w:rsidR="001E10DF" w:rsidRPr="005630E5">
        <w:rPr>
          <w:rFonts w:ascii="Calibri Light" w:eastAsia="Calibri" w:hAnsi="Calibri Light" w:cs="Calibri Light"/>
          <w:color w:val="000000"/>
          <w:sz w:val="22"/>
          <w:szCs w:val="22"/>
        </w:rPr>
        <w:t>. Specific instructions and expectations will be provided when the exam</w:t>
      </w:r>
      <w:r w:rsidR="001E10DF">
        <w:rPr>
          <w:rFonts w:ascii="Calibri Light" w:eastAsia="Calibri" w:hAnsi="Calibri Light" w:cs="Calibri Light"/>
          <w:color w:val="000000"/>
          <w:sz w:val="22"/>
          <w:szCs w:val="22"/>
        </w:rPr>
        <w:t>s</w:t>
      </w:r>
      <w:r w:rsidR="001E10DF" w:rsidRPr="005630E5">
        <w:rPr>
          <w:rFonts w:ascii="Calibri Light" w:eastAsia="Calibri" w:hAnsi="Calibri Light" w:cs="Calibri Light"/>
          <w:color w:val="000000"/>
          <w:sz w:val="22"/>
          <w:szCs w:val="22"/>
        </w:rPr>
        <w:t xml:space="preserve"> are graded and returned. </w:t>
      </w:r>
    </w:p>
    <w:p w14:paraId="2AA8D224" w14:textId="77777777" w:rsidR="001E10DF" w:rsidRDefault="001E10DF" w:rsidP="001E10DF">
      <w:pPr>
        <w:rPr>
          <w:rFonts w:ascii="Calibri Light" w:eastAsia="Calibri" w:hAnsi="Calibri Light" w:cs="Calibri Light"/>
          <w:b/>
          <w:bCs/>
          <w:color w:val="000000"/>
          <w:sz w:val="22"/>
          <w:szCs w:val="22"/>
        </w:rPr>
      </w:pPr>
    </w:p>
    <w:p w14:paraId="2992816D" w14:textId="7B1FE804"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Statistics Experiences (Practice)</w:t>
      </w:r>
    </w:p>
    <w:p w14:paraId="1214EE8C" w14:textId="48102589" w:rsidR="008F5EF1" w:rsidRDefault="008F5EF1" w:rsidP="001E10DF">
      <w:pPr>
        <w:rPr>
          <w:rFonts w:ascii="Calibri Light" w:eastAsia="Calibri" w:hAnsi="Calibri Light" w:cs="Calibri Light"/>
          <w:b/>
          <w:bCs/>
          <w:color w:val="000000"/>
          <w:sz w:val="22"/>
          <w:szCs w:val="22"/>
        </w:rPr>
      </w:pPr>
    </w:p>
    <w:p w14:paraId="747BFDF9" w14:textId="59ACD745" w:rsidR="001E10DF" w:rsidRPr="002D03CF" w:rsidRDefault="008F5EF1" w:rsidP="00E42762">
      <w:pPr>
        <w:spacing w:after="360" w:line="315" w:lineRule="atLeast"/>
        <w:rPr>
          <w:rFonts w:ascii="Calibri Light" w:hAnsi="Calibri Light" w:cs="Calibri Light"/>
          <w:color w:val="000000"/>
          <w:sz w:val="22"/>
          <w:szCs w:val="22"/>
        </w:rPr>
      </w:pPr>
      <w:r w:rsidRPr="008F5EF1">
        <w:rPr>
          <w:rFonts w:ascii="Calibri Light" w:hAnsi="Calibri Light" w:cs="Calibri Light"/>
          <w:color w:val="000000"/>
          <w:sz w:val="22"/>
          <w:szCs w:val="22"/>
        </w:rPr>
        <w:t xml:space="preserve">The world of statistics and data science is vast and dynamic! The goal of the </w:t>
      </w:r>
      <w:r w:rsidR="002B6D72">
        <w:rPr>
          <w:rFonts w:ascii="Calibri Light" w:hAnsi="Calibri Light" w:cs="Calibri Light"/>
          <w:color w:val="000000"/>
          <w:sz w:val="22"/>
          <w:szCs w:val="22"/>
        </w:rPr>
        <w:t>S</w:t>
      </w:r>
      <w:r w:rsidRPr="008F5EF1">
        <w:rPr>
          <w:rFonts w:ascii="Calibri Light" w:hAnsi="Calibri Light" w:cs="Calibri Light"/>
          <w:color w:val="000000"/>
          <w:sz w:val="22"/>
          <w:szCs w:val="22"/>
        </w:rPr>
        <w:t xml:space="preserve">tatistics </w:t>
      </w:r>
      <w:r w:rsidR="002B6D72">
        <w:rPr>
          <w:rFonts w:ascii="Calibri Light" w:hAnsi="Calibri Light" w:cs="Calibri Light"/>
          <w:color w:val="000000"/>
          <w:sz w:val="22"/>
          <w:szCs w:val="22"/>
        </w:rPr>
        <w:t>E</w:t>
      </w:r>
      <w:r w:rsidRPr="008F5EF1">
        <w:rPr>
          <w:rFonts w:ascii="Calibri Light" w:hAnsi="Calibri Light" w:cs="Calibri Light"/>
          <w:color w:val="000000"/>
          <w:sz w:val="22"/>
          <w:szCs w:val="22"/>
        </w:rPr>
        <w:t>xperience assignments is to help you engage with the statistics and data science communities outside of the classroom</w:t>
      </w:r>
      <w:r w:rsidR="00E42762" w:rsidRPr="002D03CF">
        <w:rPr>
          <w:rFonts w:ascii="Calibri Light" w:hAnsi="Calibri Light" w:cs="Calibri Light"/>
          <w:color w:val="000000"/>
          <w:sz w:val="22"/>
          <w:szCs w:val="22"/>
        </w:rPr>
        <w:t xml:space="preserve">. </w:t>
      </w:r>
      <w:r w:rsidRPr="008F5EF1">
        <w:rPr>
          <w:rFonts w:ascii="Calibri Light" w:hAnsi="Calibri Light" w:cs="Calibri Light"/>
          <w:color w:val="000000"/>
          <w:sz w:val="22"/>
          <w:szCs w:val="22"/>
        </w:rPr>
        <w:t>There are a variety of ways you can participate in "Statistics Experiences</w:t>
      </w:r>
      <w:r w:rsidR="006F718B">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which include but are not limited to listening to a podcast, reading a book, getting coffee with a statistician, joining the American Statistical Association, or participating in #TidyTuesday. Each experience is</w:t>
      </w:r>
      <w:r w:rsidR="00E42762" w:rsidRPr="008F5EF1">
        <w:rPr>
          <w:rFonts w:ascii="Calibri Light" w:hAnsi="Calibri Light" w:cs="Calibri Light"/>
          <w:color w:val="000000"/>
          <w:sz w:val="22"/>
          <w:szCs w:val="22"/>
        </w:rPr>
        <w:t xml:space="preserve"> worth a varying number of points (see </w:t>
      </w:r>
      <w:r w:rsidR="00E42762" w:rsidRPr="002D03CF">
        <w:rPr>
          <w:rFonts w:ascii="Calibri Light" w:hAnsi="Calibri Light" w:cs="Calibri Light"/>
          <w:color w:val="000000"/>
          <w:sz w:val="22"/>
          <w:szCs w:val="22"/>
        </w:rPr>
        <w:t>course website for details</w:t>
      </w:r>
      <w:r w:rsidR="00E42762" w:rsidRPr="008F5EF1">
        <w:rPr>
          <w:rFonts w:ascii="Calibri Light" w:hAnsi="Calibri Light" w:cs="Calibri Light"/>
          <w:color w:val="000000"/>
          <w:sz w:val="22"/>
          <w:szCs w:val="22"/>
        </w:rPr>
        <w:t>)</w:t>
      </w:r>
      <w:r w:rsidR="00E42762" w:rsidRPr="002D03CF">
        <w:rPr>
          <w:rFonts w:ascii="Calibri Light" w:hAnsi="Calibri Light" w:cs="Calibri Light"/>
          <w:color w:val="000000"/>
          <w:sz w:val="22"/>
          <w:szCs w:val="22"/>
        </w:rPr>
        <w:t xml:space="preserve">, and you </w:t>
      </w:r>
      <w:r w:rsidRPr="008F5EF1">
        <w:rPr>
          <w:rFonts w:ascii="Calibri Light" w:hAnsi="Calibri Light" w:cs="Calibri Light"/>
          <w:color w:val="000000"/>
          <w:sz w:val="22"/>
          <w:szCs w:val="22"/>
        </w:rPr>
        <w:t xml:space="preserve">are required to collect at least 5 "Statistics Experience points" throughout the semester. Up to 10 additional points </w:t>
      </w:r>
      <w:r w:rsidR="00E42762" w:rsidRPr="002D03CF">
        <w:rPr>
          <w:rFonts w:ascii="Calibri Light" w:hAnsi="Calibri Light" w:cs="Calibri Light"/>
          <w:color w:val="000000"/>
          <w:sz w:val="22"/>
          <w:szCs w:val="22"/>
        </w:rPr>
        <w:t>can</w:t>
      </w:r>
      <w:r w:rsidRPr="008F5EF1">
        <w:rPr>
          <w:rFonts w:ascii="Calibri Light" w:hAnsi="Calibri Light" w:cs="Calibri Light"/>
          <w:color w:val="000000"/>
          <w:sz w:val="22"/>
          <w:szCs w:val="22"/>
        </w:rPr>
        <w:t xml:space="preserve"> be </w:t>
      </w:r>
      <w:r w:rsidR="00E42762" w:rsidRPr="002D03CF">
        <w:rPr>
          <w:rFonts w:ascii="Calibri Light" w:hAnsi="Calibri Light" w:cs="Calibri Light"/>
          <w:color w:val="000000"/>
          <w:sz w:val="22"/>
          <w:szCs w:val="22"/>
        </w:rPr>
        <w:t xml:space="preserve">collected and </w:t>
      </w:r>
      <w:r w:rsidRPr="008F5EF1">
        <w:rPr>
          <w:rFonts w:ascii="Calibri Light" w:hAnsi="Calibri Light" w:cs="Calibri Light"/>
          <w:color w:val="000000"/>
          <w:sz w:val="22"/>
          <w:szCs w:val="22"/>
        </w:rPr>
        <w:t>added to your lowest homework grade(s).</w:t>
      </w:r>
    </w:p>
    <w:p w14:paraId="53CB2F51" w14:textId="0A7B1AAD" w:rsidR="001E10DF" w:rsidRDefault="001E10DF" w:rsidP="001E10DF">
      <w:pPr>
        <w:rPr>
          <w:rFonts w:ascii="Calibri Light" w:eastAsia="Calibri" w:hAnsi="Calibri Light" w:cs="Calibri Light"/>
          <w:b/>
          <w:bCs/>
          <w:color w:val="000000"/>
          <w:sz w:val="22"/>
          <w:szCs w:val="22"/>
        </w:rPr>
      </w:pPr>
      <w:r>
        <w:rPr>
          <w:rFonts w:ascii="Calibri Light" w:eastAsia="Calibri" w:hAnsi="Calibri Light" w:cs="Calibri Light"/>
          <w:b/>
          <w:bCs/>
          <w:color w:val="000000"/>
          <w:sz w:val="22"/>
          <w:szCs w:val="22"/>
        </w:rPr>
        <w:t>Project (Perform)</w:t>
      </w:r>
    </w:p>
    <w:p w14:paraId="34E32BFD" w14:textId="1344F6BC" w:rsidR="001E10DF" w:rsidRDefault="001E10DF" w:rsidP="001E10DF">
      <w:pPr>
        <w:rPr>
          <w:rFonts w:ascii="Calibri Light" w:eastAsia="Calibri" w:hAnsi="Calibri Light" w:cs="Calibri Light"/>
          <w:b/>
          <w:bCs/>
          <w:color w:val="000000"/>
          <w:sz w:val="22"/>
          <w:szCs w:val="22"/>
        </w:rPr>
      </w:pPr>
    </w:p>
    <w:p w14:paraId="57BA5693" w14:textId="0381E381" w:rsidR="00F33F1E" w:rsidRPr="00F33F1E" w:rsidRDefault="00F33F1E" w:rsidP="001E10DF">
      <w:pPr>
        <w:rPr>
          <w:rFonts w:ascii="Calibri Light" w:eastAsia="Calibri" w:hAnsi="Calibri Light" w:cs="Calibri Light"/>
          <w:color w:val="000000"/>
          <w:sz w:val="22"/>
          <w:szCs w:val="22"/>
        </w:rPr>
      </w:pPr>
      <w:r>
        <w:rPr>
          <w:rFonts w:ascii="Calibri Light" w:eastAsia="Calibri" w:hAnsi="Calibri Light" w:cs="Calibri Light"/>
          <w:color w:val="000000"/>
          <w:sz w:val="22"/>
          <w:szCs w:val="22"/>
        </w:rPr>
        <w:t>The purpose of the final project is to apply what you’ve learned throughout the semester to investigate an interesting data-driven research question</w:t>
      </w:r>
      <w:r w:rsidR="002D03CF">
        <w:rPr>
          <w:rFonts w:ascii="Calibri Light" w:eastAsia="Calibri" w:hAnsi="Calibri Light" w:cs="Calibri Light"/>
          <w:color w:val="000000"/>
          <w:sz w:val="22"/>
          <w:szCs w:val="22"/>
        </w:rPr>
        <w:t xml:space="preserve"> by analyzing a real-world dataset of your choosing</w:t>
      </w:r>
      <w:r>
        <w:rPr>
          <w:rFonts w:ascii="Calibri Light" w:eastAsia="Calibri" w:hAnsi="Calibri Light" w:cs="Calibri Light"/>
          <w:color w:val="000000"/>
          <w:sz w:val="22"/>
          <w:szCs w:val="22"/>
        </w:rPr>
        <w:t xml:space="preserve">. The project will be completed in self-assigned teams of 2-3. You will be asked to present your findings in a written report and an oral presentation. More details will be provided during the semester. </w:t>
      </w:r>
    </w:p>
    <w:p w14:paraId="0A1B6287" w14:textId="77777777" w:rsidR="001E10DF" w:rsidRDefault="001E10DF" w:rsidP="001E10DF">
      <w:pPr>
        <w:rPr>
          <w:rFonts w:ascii="Calibri Light" w:eastAsia="Calibri" w:hAnsi="Calibri Light" w:cs="Calibri Light"/>
          <w:b/>
          <w:bCs/>
          <w:color w:val="000000"/>
        </w:rPr>
      </w:pPr>
    </w:p>
    <w:p w14:paraId="08C19EC1" w14:textId="77777777" w:rsidR="009715B2" w:rsidRDefault="009715B2" w:rsidP="001E10DF">
      <w:pPr>
        <w:rPr>
          <w:rFonts w:ascii="Calibri Light" w:hAnsi="Calibri Light" w:cs="Calibri Light"/>
          <w:b/>
          <w:bCs/>
        </w:rPr>
      </w:pPr>
    </w:p>
    <w:p w14:paraId="1BA8226C" w14:textId="77777777" w:rsidR="009715B2" w:rsidRDefault="009715B2" w:rsidP="001E10DF">
      <w:pPr>
        <w:rPr>
          <w:rFonts w:ascii="Calibri Light" w:hAnsi="Calibri Light" w:cs="Calibri Light"/>
          <w:b/>
          <w:bCs/>
        </w:rPr>
      </w:pPr>
    </w:p>
    <w:p w14:paraId="0CF355B1" w14:textId="77777777" w:rsidR="000B6326" w:rsidRPr="00AB371D" w:rsidRDefault="000B6326" w:rsidP="000B6326">
      <w:pPr>
        <w:rPr>
          <w:rFonts w:ascii="Calibri Light" w:eastAsia="Calibri" w:hAnsi="Calibri Light" w:cs="Calibri Light"/>
          <w:b/>
          <w:bCs/>
          <w:color w:val="000000"/>
          <w:sz w:val="22"/>
          <w:szCs w:val="22"/>
        </w:rPr>
      </w:pPr>
      <w:r w:rsidRPr="00AB371D">
        <w:rPr>
          <w:rFonts w:ascii="Calibri Light" w:eastAsia="Calibri" w:hAnsi="Calibri Light" w:cs="Calibri Light"/>
          <w:b/>
          <w:bCs/>
          <w:color w:val="000000"/>
        </w:rPr>
        <w:lastRenderedPageBreak/>
        <w:t xml:space="preserve">Grading </w:t>
      </w:r>
    </w:p>
    <w:p w14:paraId="6E2B1528"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Preparation Quizzes                        5%</w:t>
      </w:r>
    </w:p>
    <w:p w14:paraId="05D77FAB"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Application Exercises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3</w:t>
      </w:r>
      <w:proofErr w:type="gramEnd"/>
      <w:r w:rsidRPr="00AB371D">
        <w:rPr>
          <w:rFonts w:ascii="Calibri Light" w:eastAsia="Calibri" w:hAnsi="Calibri Light" w:cs="Calibri Light"/>
          <w:color w:val="000000"/>
          <w:sz w:val="22"/>
          <w:szCs w:val="22"/>
        </w:rPr>
        <w:t>%</w:t>
      </w:r>
    </w:p>
    <w:p w14:paraId="37497865"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Engagement &amp; Participation          2%</w:t>
      </w:r>
    </w:p>
    <w:p w14:paraId="189C9A27"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Statistics Experiences                      5%</w:t>
      </w:r>
    </w:p>
    <w:p w14:paraId="4AD28D61" w14:textId="77777777" w:rsidR="000B6326" w:rsidRPr="00AB371D" w:rsidRDefault="000B6326" w:rsidP="000B6326">
      <w:pPr>
        <w:pBdr>
          <w:top w:val="nil"/>
          <w:left w:val="nil"/>
          <w:bottom w:val="nil"/>
          <w:right w:val="nil"/>
          <w:between w:val="nil"/>
        </w:pBdr>
        <w:tabs>
          <w:tab w:val="center" w:pos="4320"/>
          <w:tab w:val="right" w:pos="8640"/>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Homework                                      2</w:t>
      </w:r>
      <w:r>
        <w:rPr>
          <w:rFonts w:ascii="Calibri Light" w:eastAsia="Calibri" w:hAnsi="Calibri Light" w:cs="Calibri Light"/>
          <w:color w:val="000000"/>
          <w:sz w:val="22"/>
          <w:szCs w:val="22"/>
        </w:rPr>
        <w:t>0</w:t>
      </w:r>
      <w:r w:rsidRPr="00AB371D">
        <w:rPr>
          <w:rFonts w:ascii="Calibri Light" w:eastAsia="Calibri" w:hAnsi="Calibri Light" w:cs="Calibri Light"/>
          <w:color w:val="000000"/>
          <w:sz w:val="22"/>
          <w:szCs w:val="22"/>
        </w:rPr>
        <w:t>%</w:t>
      </w:r>
    </w:p>
    <w:p w14:paraId="0A869975"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Labs</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w:t>
      </w:r>
      <w:r>
        <w:rPr>
          <w:rFonts w:ascii="Calibri Light" w:eastAsia="Calibri" w:hAnsi="Calibri Light" w:cs="Calibri Light"/>
          <w:color w:val="000000"/>
          <w:sz w:val="22"/>
          <w:szCs w:val="22"/>
        </w:rPr>
        <w:t>5</w:t>
      </w:r>
      <w:r w:rsidRPr="00AB371D">
        <w:rPr>
          <w:rFonts w:ascii="Calibri Light" w:eastAsia="Calibri" w:hAnsi="Calibri Light" w:cs="Calibri Light"/>
          <w:color w:val="000000"/>
          <w:sz w:val="22"/>
          <w:szCs w:val="22"/>
        </w:rPr>
        <w:t>%</w:t>
      </w:r>
    </w:p>
    <w:p w14:paraId="68B9E176" w14:textId="77777777" w:rsidR="000B6326" w:rsidRPr="00AB371D"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 xml:space="preserve">Exam </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15%</w:t>
      </w:r>
    </w:p>
    <w:p w14:paraId="3E0B6267" w14:textId="77777777" w:rsidR="000B6326" w:rsidRPr="005630E5" w:rsidRDefault="000B6326" w:rsidP="000B6326">
      <w:pPr>
        <w:tabs>
          <w:tab w:val="left" w:pos="2160"/>
        </w:tabs>
        <w:ind w:left="720"/>
        <w:rPr>
          <w:rFonts w:ascii="Calibri Light" w:eastAsia="Calibri" w:hAnsi="Calibri Light" w:cs="Calibri Light"/>
          <w:color w:val="000000"/>
          <w:sz w:val="22"/>
          <w:szCs w:val="22"/>
        </w:rPr>
      </w:pPr>
      <w:r w:rsidRPr="00AB371D">
        <w:rPr>
          <w:rFonts w:ascii="Calibri Light" w:eastAsia="Calibri" w:hAnsi="Calibri Light" w:cs="Calibri Light"/>
          <w:color w:val="000000"/>
          <w:sz w:val="22"/>
          <w:szCs w:val="22"/>
        </w:rPr>
        <w:t>Project</w:t>
      </w:r>
      <w:r w:rsidRPr="00AB371D">
        <w:rPr>
          <w:rFonts w:ascii="Calibri Light" w:eastAsia="Calibri" w:hAnsi="Calibri Light" w:cs="Calibri Light"/>
          <w:color w:val="000000"/>
          <w:sz w:val="22"/>
          <w:szCs w:val="22"/>
        </w:rPr>
        <w:tab/>
      </w:r>
      <w:proofErr w:type="gramStart"/>
      <w:r w:rsidRPr="00AB371D">
        <w:rPr>
          <w:rFonts w:ascii="Calibri Light" w:eastAsia="Calibri" w:hAnsi="Calibri Light" w:cs="Calibri Light"/>
          <w:color w:val="000000"/>
          <w:sz w:val="22"/>
          <w:szCs w:val="22"/>
        </w:rPr>
        <w:tab/>
        <w:t xml:space="preserve">  </w:t>
      </w:r>
      <w:r w:rsidRPr="00AB371D">
        <w:rPr>
          <w:rFonts w:ascii="Calibri Light" w:eastAsia="Calibri" w:hAnsi="Calibri Light" w:cs="Calibri Light"/>
          <w:color w:val="000000"/>
          <w:sz w:val="22"/>
          <w:szCs w:val="22"/>
        </w:rPr>
        <w:tab/>
      </w:r>
      <w:proofErr w:type="gramEnd"/>
      <w:r w:rsidRPr="00AB371D">
        <w:rPr>
          <w:rFonts w:ascii="Calibri Light" w:eastAsia="Calibri" w:hAnsi="Calibri Light" w:cs="Calibri Light"/>
          <w:color w:val="000000"/>
          <w:sz w:val="22"/>
          <w:szCs w:val="22"/>
        </w:rPr>
        <w:t>25%</w:t>
      </w:r>
    </w:p>
    <w:p w14:paraId="55CAF0E5" w14:textId="77777777" w:rsidR="000B6326" w:rsidRPr="005630E5" w:rsidRDefault="000B6326" w:rsidP="000B6326">
      <w:pPr>
        <w:rPr>
          <w:rFonts w:ascii="Calibri Light" w:eastAsia="Calibri" w:hAnsi="Calibri Light" w:cs="Calibri Light"/>
          <w:color w:val="000000"/>
        </w:rPr>
      </w:pPr>
    </w:p>
    <w:p w14:paraId="26F77592" w14:textId="62289FF2" w:rsidR="006B5899" w:rsidRPr="00B311B3" w:rsidRDefault="000B6326" w:rsidP="000B6326">
      <w:pPr>
        <w:rPr>
          <w:rFonts w:ascii="Calibri Light" w:eastAsia="Calibri" w:hAnsi="Calibri Light" w:cs="Calibri Light"/>
          <w:b/>
          <w:bCs/>
          <w:color w:val="000000"/>
        </w:rPr>
      </w:pPr>
      <w:r w:rsidRPr="00B311B3">
        <w:rPr>
          <w:rFonts w:ascii="Calibri Light" w:eastAsia="Calibri" w:hAnsi="Calibri Light" w:cs="Calibri Light"/>
          <w:b/>
          <w:bCs/>
          <w:color w:val="000000"/>
        </w:rPr>
        <w:t>Grading criteria and scale</w:t>
      </w:r>
    </w:p>
    <w:p w14:paraId="3A35FDCC"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w:t>
      </w:r>
      <w:r w:rsidRPr="00225B0E">
        <w:rPr>
          <w:rFonts w:ascii="Calibri Light" w:eastAsia="Calibri" w:hAnsi="Calibri Light" w:cs="Calibri Light"/>
          <w:color w:val="000000"/>
          <w:sz w:val="22"/>
          <w:szCs w:val="22"/>
        </w:rPr>
        <w:tab/>
        <w:t>Superior knowledge regarding details, principles, terms, and notation; superior skill in computation and application of the material.</w:t>
      </w:r>
    </w:p>
    <w:p w14:paraId="445640CB"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w:t>
      </w:r>
      <w:r w:rsidRPr="00225B0E">
        <w:rPr>
          <w:rFonts w:ascii="Calibri Light" w:eastAsia="Calibri" w:hAnsi="Calibri Light" w:cs="Calibri Light"/>
          <w:color w:val="000000"/>
          <w:sz w:val="22"/>
          <w:szCs w:val="22"/>
        </w:rPr>
        <w:tab/>
        <w:t>More than adequate knowledge regarding the major themes; ability to compute correct answers and apply the material.</w:t>
      </w:r>
    </w:p>
    <w:p w14:paraId="3C0082BD"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w:t>
      </w:r>
      <w:r w:rsidRPr="00225B0E">
        <w:rPr>
          <w:rFonts w:ascii="Calibri Light" w:eastAsia="Calibri" w:hAnsi="Calibri Light" w:cs="Calibri Light"/>
          <w:color w:val="000000"/>
          <w:sz w:val="22"/>
          <w:szCs w:val="22"/>
        </w:rPr>
        <w:tab/>
        <w:t>Basic knowledge and skill needed to solve problems relating to probability and statistics.</w:t>
      </w:r>
    </w:p>
    <w:p w14:paraId="7AA46213" w14:textId="77777777" w:rsidR="000B6326" w:rsidRPr="00225B0E" w:rsidRDefault="000B6326" w:rsidP="000B6326">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w:t>
      </w:r>
      <w:r w:rsidRPr="00225B0E">
        <w:rPr>
          <w:rFonts w:ascii="Calibri Light" w:eastAsia="Calibri" w:hAnsi="Calibri Light" w:cs="Calibri Light"/>
          <w:color w:val="000000"/>
          <w:sz w:val="22"/>
          <w:szCs w:val="22"/>
        </w:rPr>
        <w:tab/>
        <w:t>Serious gaps in knowledge, confusion of concepts, inability to recall basic information, inadequate skill in computation or application.</w:t>
      </w:r>
    </w:p>
    <w:p w14:paraId="0FDB1FE7" w14:textId="46527437" w:rsidR="000B6326" w:rsidRPr="00225B0E" w:rsidRDefault="000B6326" w:rsidP="00DA77DF">
      <w:pPr>
        <w:ind w:left="540" w:right="360" w:hanging="360"/>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w:t>
      </w:r>
      <w:r w:rsidRPr="00225B0E">
        <w:rPr>
          <w:rFonts w:ascii="Calibri Light" w:eastAsia="Calibri" w:hAnsi="Calibri Light" w:cs="Calibri Light"/>
          <w:color w:val="000000"/>
          <w:sz w:val="22"/>
          <w:szCs w:val="22"/>
        </w:rPr>
        <w:tab/>
        <w:t>Absence of knowledge, incapable of correct computation, misunderstands most concepts.</w:t>
      </w:r>
    </w:p>
    <w:p w14:paraId="1F499E74" w14:textId="77777777" w:rsidR="006B5899" w:rsidRDefault="006B5899" w:rsidP="000B6326">
      <w:pPr>
        <w:tabs>
          <w:tab w:val="left" w:pos="360"/>
          <w:tab w:val="left" w:pos="540"/>
        </w:tabs>
        <w:jc w:val="both"/>
        <w:rPr>
          <w:rFonts w:ascii="Calibri Light" w:eastAsia="Calibri" w:hAnsi="Calibri Light" w:cs="Calibri Light"/>
          <w:i/>
          <w:iCs/>
          <w:color w:val="000000"/>
          <w:sz w:val="22"/>
          <w:szCs w:val="22"/>
        </w:rPr>
      </w:pPr>
    </w:p>
    <w:p w14:paraId="6463A001" w14:textId="14A1D3DE" w:rsidR="000B6326" w:rsidRPr="00DA77DF" w:rsidRDefault="000B6326" w:rsidP="000B6326">
      <w:pPr>
        <w:tabs>
          <w:tab w:val="left" w:pos="360"/>
          <w:tab w:val="left" w:pos="540"/>
        </w:tabs>
        <w:jc w:val="both"/>
        <w:rPr>
          <w:rFonts w:ascii="Calibri Light" w:eastAsia="Calibri" w:hAnsi="Calibri Light" w:cs="Calibri Light"/>
          <w:i/>
          <w:iCs/>
          <w:color w:val="000000"/>
          <w:sz w:val="22"/>
          <w:szCs w:val="22"/>
        </w:rPr>
      </w:pPr>
      <w:r w:rsidRPr="00DA77DF">
        <w:rPr>
          <w:rFonts w:ascii="Calibri Light" w:eastAsia="Calibri" w:hAnsi="Calibri Light" w:cs="Calibri Light"/>
          <w:i/>
          <w:iCs/>
          <w:color w:val="000000"/>
          <w:sz w:val="22"/>
          <w:szCs w:val="22"/>
        </w:rPr>
        <w:t xml:space="preserve">Final letter grades will be assigned approximately as indicated in the table below.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6"/>
        <w:gridCol w:w="1866"/>
        <w:gridCol w:w="1866"/>
        <w:gridCol w:w="1866"/>
        <w:gridCol w:w="1866"/>
      </w:tblGrid>
      <w:tr w:rsidR="000B6326" w:rsidRPr="00225B0E" w14:paraId="6BBCB4F8" w14:textId="77777777" w:rsidTr="007C67DF">
        <w:tc>
          <w:tcPr>
            <w:tcW w:w="1886" w:type="dxa"/>
          </w:tcPr>
          <w:p w14:paraId="5CFE445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93-100%</w:t>
            </w:r>
          </w:p>
          <w:p w14:paraId="218FBE3B"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A-    90-92%</w:t>
            </w:r>
          </w:p>
        </w:tc>
        <w:tc>
          <w:tcPr>
            <w:tcW w:w="1866" w:type="dxa"/>
          </w:tcPr>
          <w:p w14:paraId="22819901"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87-89%</w:t>
            </w:r>
          </w:p>
          <w:p w14:paraId="60D77E59"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83-86%</w:t>
            </w:r>
          </w:p>
          <w:p w14:paraId="46170502"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B-      80-82%</w:t>
            </w:r>
          </w:p>
        </w:tc>
        <w:tc>
          <w:tcPr>
            <w:tcW w:w="1866" w:type="dxa"/>
          </w:tcPr>
          <w:p w14:paraId="7C27EE0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77-79%</w:t>
            </w:r>
          </w:p>
          <w:p w14:paraId="22E437C6"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73-76%</w:t>
            </w:r>
          </w:p>
          <w:p w14:paraId="283C72AF"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C-      70-72%</w:t>
            </w:r>
          </w:p>
        </w:tc>
        <w:tc>
          <w:tcPr>
            <w:tcW w:w="1866" w:type="dxa"/>
          </w:tcPr>
          <w:p w14:paraId="32086F8D"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67-69%</w:t>
            </w:r>
          </w:p>
          <w:p w14:paraId="08AC551C"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63-66%</w:t>
            </w:r>
          </w:p>
          <w:p w14:paraId="5649C154"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D-      60-62%</w:t>
            </w:r>
          </w:p>
        </w:tc>
        <w:tc>
          <w:tcPr>
            <w:tcW w:w="1866" w:type="dxa"/>
          </w:tcPr>
          <w:p w14:paraId="668A8928" w14:textId="77777777" w:rsidR="000B6326" w:rsidRPr="00225B0E" w:rsidRDefault="000B6326" w:rsidP="007C67DF">
            <w:pPr>
              <w:tabs>
                <w:tab w:val="left" w:pos="360"/>
                <w:tab w:val="left" w:pos="540"/>
              </w:tabs>
              <w:jc w:val="both"/>
              <w:rPr>
                <w:rFonts w:ascii="Calibri Light" w:eastAsia="Calibri" w:hAnsi="Calibri Light" w:cs="Calibri Light"/>
                <w:color w:val="000000"/>
                <w:sz w:val="22"/>
                <w:szCs w:val="22"/>
              </w:rPr>
            </w:pPr>
            <w:r w:rsidRPr="00225B0E">
              <w:rPr>
                <w:rFonts w:ascii="Calibri Light" w:eastAsia="Calibri" w:hAnsi="Calibri Light" w:cs="Calibri Light"/>
                <w:color w:val="000000"/>
                <w:sz w:val="22"/>
                <w:szCs w:val="22"/>
              </w:rPr>
              <w:t>F     0-59%</w:t>
            </w:r>
          </w:p>
        </w:tc>
      </w:tr>
    </w:tbl>
    <w:p w14:paraId="5489180F" w14:textId="77777777" w:rsidR="000B6326" w:rsidRDefault="000B6326" w:rsidP="001E10DF">
      <w:pPr>
        <w:rPr>
          <w:rFonts w:ascii="Calibri Light" w:hAnsi="Calibri Light" w:cs="Calibri Light"/>
          <w:b/>
          <w:bCs/>
        </w:rPr>
      </w:pPr>
    </w:p>
    <w:p w14:paraId="3ABD40EB" w14:textId="3328556A" w:rsidR="000B6326" w:rsidRPr="00175FCC" w:rsidRDefault="001E10DF" w:rsidP="001E10DF">
      <w:pPr>
        <w:rPr>
          <w:rFonts w:ascii="Calibri Light" w:hAnsi="Calibri Light" w:cs="Calibri Light"/>
          <w:b/>
          <w:bCs/>
          <w:sz w:val="22"/>
        </w:rPr>
      </w:pPr>
      <w:r w:rsidRPr="00175FCC">
        <w:rPr>
          <w:rFonts w:ascii="Calibri Light" w:hAnsi="Calibri Light" w:cs="Calibri Light"/>
          <w:b/>
          <w:bCs/>
        </w:rPr>
        <w:t>Late</w:t>
      </w:r>
      <w:r w:rsidR="000B6326">
        <w:rPr>
          <w:rFonts w:ascii="Calibri Light" w:hAnsi="Calibri Light" w:cs="Calibri Light"/>
          <w:b/>
          <w:bCs/>
        </w:rPr>
        <w:t xml:space="preserve"> work &amp; extension policies</w:t>
      </w:r>
    </w:p>
    <w:p w14:paraId="6D31DC76" w14:textId="77777777" w:rsidR="009715B2" w:rsidRDefault="009715B2" w:rsidP="009715B2">
      <w:pPr>
        <w:rPr>
          <w:rFonts w:ascii="Calibri Light" w:hAnsi="Calibri Light" w:cs="Calibri Light"/>
          <w:sz w:val="22"/>
        </w:rPr>
      </w:pPr>
    </w:p>
    <w:p w14:paraId="798DF883" w14:textId="2D618ED0" w:rsidR="00D15B05" w:rsidRPr="00DA77DF" w:rsidRDefault="00AD5308" w:rsidP="00DA77DF">
      <w:pPr>
        <w:rPr>
          <w:rFonts w:ascii="Calibri Light" w:hAnsi="Calibri Light" w:cs="Calibri Light"/>
          <w:sz w:val="22"/>
        </w:rPr>
      </w:pPr>
      <w:r w:rsidRPr="00DA77DF">
        <w:rPr>
          <w:rFonts w:ascii="Calibri Light" w:hAnsi="Calibri Light" w:cs="Calibri Light"/>
          <w:sz w:val="22"/>
        </w:rPr>
        <w:t>The coding skills gained in this course build cumulatively week-by-week, so it is important to complete and submit all assignments on time</w:t>
      </w:r>
      <w:r w:rsidR="00AB371D" w:rsidRPr="00DA77DF">
        <w:rPr>
          <w:rFonts w:ascii="Calibri Light" w:hAnsi="Calibri Light" w:cs="Calibri Light"/>
          <w:sz w:val="22"/>
        </w:rPr>
        <w:t>.</w:t>
      </w:r>
      <w:r w:rsidR="009715B2">
        <w:rPr>
          <w:rFonts w:ascii="Calibri Light" w:hAnsi="Calibri Light" w:cs="Calibri Light"/>
          <w:sz w:val="22"/>
        </w:rPr>
        <w:t xml:space="preserve"> </w:t>
      </w:r>
      <w:r w:rsidR="00D15B05" w:rsidRPr="00DA77DF">
        <w:rPr>
          <w:rFonts w:ascii="Calibri Light" w:hAnsi="Calibri Light" w:cs="Calibri Light"/>
          <w:sz w:val="22"/>
        </w:rPr>
        <w:t>Due dates are there to help you keep up with course material and ensure you receive feedback in a timely manner</w:t>
      </w:r>
      <w:r w:rsidR="00AB371D" w:rsidRPr="00DA77DF">
        <w:rPr>
          <w:rFonts w:ascii="Calibri Light" w:hAnsi="Calibri Light" w:cs="Calibri Light"/>
          <w:sz w:val="22"/>
        </w:rPr>
        <w:t>.</w:t>
      </w:r>
    </w:p>
    <w:p w14:paraId="0D1C7E68" w14:textId="7E4DBC09" w:rsidR="00D15B05" w:rsidRPr="00AB371D" w:rsidRDefault="00D15B05" w:rsidP="001E10DF">
      <w:pPr>
        <w:pStyle w:val="ListParagraph"/>
        <w:numPr>
          <w:ilvl w:val="0"/>
          <w:numId w:val="11"/>
        </w:numPr>
        <w:rPr>
          <w:rFonts w:ascii="Calibri Light" w:hAnsi="Calibri Light" w:cs="Calibri Light"/>
          <w:sz w:val="22"/>
        </w:rPr>
      </w:pPr>
      <w:r w:rsidRPr="00AB371D">
        <w:rPr>
          <w:rFonts w:ascii="Calibri Light" w:hAnsi="Calibri Light" w:cs="Calibri Light"/>
          <w:sz w:val="22"/>
        </w:rPr>
        <w:t>Late work will not be accepted for preparation quizzes or application exercises, as these are designed to help you prepare for</w:t>
      </w:r>
      <w:del w:id="32" w:author="Microsoft Office User" w:date="2022-08-23T17:09:00Z">
        <w:r w:rsidRPr="00AB371D" w:rsidDel="00FE73CA">
          <w:rPr>
            <w:rFonts w:ascii="Calibri Light" w:hAnsi="Calibri Light" w:cs="Calibri Light"/>
            <w:sz w:val="22"/>
          </w:rPr>
          <w:delText xml:space="preserve"> </w:delText>
        </w:r>
      </w:del>
      <w:ins w:id="33" w:author="Microsoft Office User" w:date="2022-08-23T17:10:00Z">
        <w:r w:rsidR="00FE73CA">
          <w:rPr>
            <w:rFonts w:ascii="Calibri Light" w:hAnsi="Calibri Light" w:cs="Calibri Light"/>
            <w:sz w:val="22"/>
          </w:rPr>
          <w:t xml:space="preserve"> the in-class labs each week</w:t>
        </w:r>
      </w:ins>
      <w:del w:id="34" w:author="Microsoft Office User" w:date="2022-08-23T17:09:00Z">
        <w:r w:rsidRPr="00AB371D" w:rsidDel="00FE73CA">
          <w:rPr>
            <w:rFonts w:ascii="Calibri Light" w:hAnsi="Calibri Light" w:cs="Calibri Light"/>
            <w:sz w:val="22"/>
          </w:rPr>
          <w:delText>labs and homework</w:delText>
        </w:r>
      </w:del>
      <w:r w:rsidR="00AB371D">
        <w:rPr>
          <w:rFonts w:ascii="Calibri Light" w:hAnsi="Calibri Light" w:cs="Calibri Light"/>
          <w:sz w:val="22"/>
        </w:rPr>
        <w:t>.</w:t>
      </w:r>
    </w:p>
    <w:p w14:paraId="4C0D1221" w14:textId="5DC8E345" w:rsidR="00AD5308" w:rsidRDefault="00D15B05" w:rsidP="00D15B05">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Labs and homework may be turned in up to 3 days late, and there will be a 5% reduction for each </w:t>
      </w:r>
      <w:proofErr w:type="gramStart"/>
      <w:r w:rsidRPr="00AB371D">
        <w:rPr>
          <w:rFonts w:ascii="Calibri Light" w:hAnsi="Calibri Light" w:cs="Calibri Light"/>
          <w:sz w:val="22"/>
        </w:rPr>
        <w:t>24 hour</w:t>
      </w:r>
      <w:proofErr w:type="gramEnd"/>
      <w:r w:rsidRPr="00AB371D">
        <w:rPr>
          <w:rFonts w:ascii="Calibri Light" w:hAnsi="Calibri Light" w:cs="Calibri Light"/>
          <w:sz w:val="22"/>
        </w:rPr>
        <w:t xml:space="preserve"> period the assignment is late. </w:t>
      </w:r>
      <w:r w:rsidR="00AB371D">
        <w:rPr>
          <w:rFonts w:ascii="Calibri Light" w:hAnsi="Calibri Light" w:cs="Calibri Light"/>
          <w:sz w:val="22"/>
        </w:rPr>
        <w:t>Note that the lowest lab and homework grades will be dropped at the end of the semester.</w:t>
      </w:r>
    </w:p>
    <w:p w14:paraId="7EC3A6EE" w14:textId="41369CC3" w:rsidR="002852BB" w:rsidRDefault="002852BB" w:rsidP="00D15B05">
      <w:pPr>
        <w:pStyle w:val="ListParagraph"/>
        <w:numPr>
          <w:ilvl w:val="0"/>
          <w:numId w:val="11"/>
        </w:numPr>
        <w:rPr>
          <w:rFonts w:ascii="Calibri Light" w:hAnsi="Calibri Light" w:cs="Calibri Light"/>
          <w:sz w:val="22"/>
        </w:rPr>
      </w:pPr>
      <w:r>
        <w:rPr>
          <w:rFonts w:ascii="Calibri Light" w:hAnsi="Calibri Light" w:cs="Calibri Light"/>
          <w:sz w:val="22"/>
        </w:rPr>
        <w:t xml:space="preserve">Labs are intended to be completed in teams, and </w:t>
      </w:r>
      <w:r w:rsidR="009A7718">
        <w:rPr>
          <w:rFonts w:ascii="Calibri Light" w:hAnsi="Calibri Light" w:cs="Calibri Light"/>
          <w:sz w:val="22"/>
        </w:rPr>
        <w:t xml:space="preserve">a majority of each lab will be completed in-class on Thursdays. If you </w:t>
      </w:r>
      <w:del w:id="35" w:author="Microsoft Office User" w:date="2022-08-23T17:10:00Z">
        <w:r w:rsidR="009A7718" w:rsidDel="00FE73CA">
          <w:rPr>
            <w:rFonts w:ascii="Calibri Light" w:hAnsi="Calibri Light" w:cs="Calibri Light"/>
            <w:sz w:val="22"/>
          </w:rPr>
          <w:delText>are unable to attend a</w:delText>
        </w:r>
      </w:del>
      <w:ins w:id="36" w:author="Microsoft Office User" w:date="2022-08-23T17:10:00Z">
        <w:r w:rsidR="00FE73CA">
          <w:rPr>
            <w:rFonts w:ascii="Calibri Light" w:hAnsi="Calibri Light" w:cs="Calibri Light"/>
            <w:sz w:val="22"/>
          </w:rPr>
          <w:t>have an unexcused absence for a</w:t>
        </w:r>
      </w:ins>
      <w:r w:rsidR="009A7718">
        <w:rPr>
          <w:rFonts w:ascii="Calibri Light" w:hAnsi="Calibri Light" w:cs="Calibri Light"/>
          <w:sz w:val="22"/>
        </w:rPr>
        <w:t xml:space="preserve"> Thursday lab session, you must submit the assignment individually, and a 15% deduction will apply. </w:t>
      </w:r>
      <w:r w:rsidR="00894897">
        <w:rPr>
          <w:rFonts w:ascii="Calibri Light" w:hAnsi="Calibri Light" w:cs="Calibri Light"/>
          <w:sz w:val="22"/>
        </w:rPr>
        <w:t>The deduction will be waived for excused absences.</w:t>
      </w:r>
    </w:p>
    <w:p w14:paraId="383E014D" w14:textId="77777777" w:rsidR="006F718B" w:rsidRPr="00DA77DF" w:rsidRDefault="006F718B" w:rsidP="006F718B">
      <w:pPr>
        <w:pStyle w:val="ListParagraph"/>
        <w:numPr>
          <w:ilvl w:val="0"/>
          <w:numId w:val="11"/>
        </w:numPr>
        <w:spacing w:before="100" w:beforeAutospacing="1" w:after="100" w:afterAutospacing="1"/>
        <w:rPr>
          <w:rFonts w:ascii="Calibri Light" w:hAnsi="Calibri Light" w:cs="Calibri Light"/>
          <w:sz w:val="22"/>
          <w:szCs w:val="22"/>
        </w:rPr>
      </w:pPr>
      <w:r w:rsidRPr="00DA77DF">
        <w:rPr>
          <w:rFonts w:ascii="Calibri Light" w:hAnsi="Calibri Light" w:cs="Calibri Light"/>
          <w:sz w:val="22"/>
          <w:szCs w:val="22"/>
        </w:rPr>
        <w:t>Late exams will not be accepted unless specifically coordinated with the instructor in advance.</w:t>
      </w:r>
    </w:p>
    <w:p w14:paraId="54248ED5" w14:textId="19AE8DF7" w:rsidR="009715B2" w:rsidRPr="00DA77DF" w:rsidRDefault="009715B2" w:rsidP="000B6326">
      <w:pPr>
        <w:pStyle w:val="ListParagraph"/>
        <w:numPr>
          <w:ilvl w:val="0"/>
          <w:numId w:val="11"/>
        </w:numPr>
        <w:rPr>
          <w:rFonts w:ascii="Calibri Light" w:hAnsi="Calibri Light" w:cs="Calibri Light"/>
          <w:sz w:val="22"/>
        </w:rPr>
      </w:pPr>
      <w:r w:rsidRPr="00AB371D">
        <w:rPr>
          <w:rFonts w:ascii="Calibri Light" w:hAnsi="Calibri Light" w:cs="Calibri Light"/>
          <w:sz w:val="22"/>
        </w:rPr>
        <w:t xml:space="preserve">Incompletes are rare and are available only in “special or unusual circumstances” as negotiated with the instructor prior to the end of the term.  See the Catalog for </w:t>
      </w:r>
      <w:proofErr w:type="gramStart"/>
      <w:r w:rsidRPr="00AB371D">
        <w:rPr>
          <w:rFonts w:ascii="Calibri Light" w:hAnsi="Calibri Light" w:cs="Calibri Light"/>
          <w:sz w:val="22"/>
        </w:rPr>
        <w:t>policies</w:t>
      </w:r>
      <w:proofErr w:type="gramEnd"/>
      <w:r w:rsidRPr="00AB371D">
        <w:rPr>
          <w:rFonts w:ascii="Calibri Light" w:hAnsi="Calibri Light" w:cs="Calibri Light"/>
          <w:sz w:val="22"/>
        </w:rPr>
        <w:t xml:space="preserve"> regarding Withdrawals and grade record permanence.</w:t>
      </w:r>
    </w:p>
    <w:p w14:paraId="7FCFD78B" w14:textId="77777777" w:rsidR="000B6326" w:rsidRDefault="000B6326" w:rsidP="009715B2">
      <w:pPr>
        <w:rPr>
          <w:rFonts w:ascii="Calibri Light" w:hAnsi="Calibri Light" w:cs="Calibri Light"/>
          <w:sz w:val="22"/>
        </w:rPr>
      </w:pPr>
    </w:p>
    <w:p w14:paraId="4462EB93" w14:textId="77777777" w:rsidR="006B5899" w:rsidRDefault="006B5899" w:rsidP="000B6326">
      <w:pPr>
        <w:rPr>
          <w:rFonts w:ascii="Calibri Light" w:hAnsi="Calibri Light" w:cs="Calibri Light"/>
          <w:b/>
          <w:bCs/>
          <w:sz w:val="22"/>
        </w:rPr>
      </w:pPr>
    </w:p>
    <w:p w14:paraId="3A243B5E" w14:textId="77777777" w:rsidR="006B5899" w:rsidRDefault="006B5899" w:rsidP="000B6326">
      <w:pPr>
        <w:rPr>
          <w:rFonts w:ascii="Calibri Light" w:hAnsi="Calibri Light" w:cs="Calibri Light"/>
          <w:b/>
          <w:bCs/>
          <w:sz w:val="22"/>
        </w:rPr>
      </w:pPr>
    </w:p>
    <w:p w14:paraId="56A6BDDB" w14:textId="77777777" w:rsidR="006B5899" w:rsidRDefault="006B5899" w:rsidP="000B6326">
      <w:pPr>
        <w:rPr>
          <w:rFonts w:ascii="Calibri Light" w:hAnsi="Calibri Light" w:cs="Calibri Light"/>
          <w:b/>
          <w:bCs/>
          <w:sz w:val="22"/>
        </w:rPr>
      </w:pPr>
    </w:p>
    <w:p w14:paraId="578A32CC" w14:textId="77777777" w:rsidR="006B5899" w:rsidRDefault="006B5899" w:rsidP="000B6326">
      <w:pPr>
        <w:rPr>
          <w:rFonts w:ascii="Calibri Light" w:hAnsi="Calibri Light" w:cs="Calibri Light"/>
          <w:b/>
          <w:bCs/>
          <w:sz w:val="22"/>
        </w:rPr>
      </w:pPr>
    </w:p>
    <w:p w14:paraId="17FD2A79" w14:textId="1BB3B096" w:rsidR="006B5899" w:rsidRDefault="000B6326" w:rsidP="000B6326">
      <w:pPr>
        <w:rPr>
          <w:rFonts w:ascii="Calibri Light" w:hAnsi="Calibri Light" w:cs="Calibri Light"/>
          <w:b/>
          <w:bCs/>
          <w:sz w:val="22"/>
        </w:rPr>
      </w:pPr>
      <w:r w:rsidRPr="00DA77DF">
        <w:rPr>
          <w:rFonts w:ascii="Calibri Light" w:hAnsi="Calibri Light" w:cs="Calibri Light"/>
          <w:b/>
          <w:bCs/>
          <w:sz w:val="22"/>
        </w:rPr>
        <w:t>Waiver for Extenuating Circumstances</w:t>
      </w:r>
    </w:p>
    <w:p w14:paraId="04A4B145" w14:textId="77777777" w:rsidR="006B5899" w:rsidRDefault="006B5899" w:rsidP="000B6326">
      <w:pPr>
        <w:rPr>
          <w:rFonts w:ascii="Calibri Light" w:hAnsi="Calibri Light" w:cs="Calibri Light"/>
          <w:b/>
          <w:bCs/>
          <w:sz w:val="22"/>
        </w:rPr>
      </w:pPr>
    </w:p>
    <w:p w14:paraId="3D7E03C7" w14:textId="77777777" w:rsidR="006B5899" w:rsidRDefault="000B6326" w:rsidP="000B6326">
      <w:pPr>
        <w:rPr>
          <w:rFonts w:ascii="Calibri Light" w:hAnsi="Calibri Light" w:cs="Calibri Light"/>
          <w:sz w:val="22"/>
        </w:rPr>
      </w:pPr>
      <w:r w:rsidRPr="000B6326">
        <w:rPr>
          <w:rFonts w:ascii="Calibri Light" w:hAnsi="Calibri Light" w:cs="Calibri Light"/>
          <w:sz w:val="22"/>
        </w:rPr>
        <w:t xml:space="preserve">Life happens, and there are sometimes extenuating circumstances that prevent you from completing an assignment on time. The lowest application exercise, prep quiz, and lab grade will each be dropped at the end of the semester to accommodate such circumstances. </w:t>
      </w:r>
    </w:p>
    <w:p w14:paraId="0A3A882F" w14:textId="77777777" w:rsidR="006B5899" w:rsidRDefault="006B5899" w:rsidP="000B6326">
      <w:pPr>
        <w:rPr>
          <w:rFonts w:ascii="Calibri Light" w:hAnsi="Calibri Light" w:cs="Calibri Light"/>
          <w:sz w:val="22"/>
        </w:rPr>
      </w:pPr>
    </w:p>
    <w:p w14:paraId="1FC5A701" w14:textId="77777777" w:rsidR="006B5899" w:rsidRDefault="000B6326" w:rsidP="000B6326">
      <w:pPr>
        <w:rPr>
          <w:rFonts w:ascii="Calibri Light" w:hAnsi="Calibri Light" w:cs="Calibri Light"/>
          <w:sz w:val="22"/>
        </w:rPr>
      </w:pPr>
      <w:r w:rsidRPr="000B6326">
        <w:rPr>
          <w:rFonts w:ascii="Calibri Light" w:hAnsi="Calibri Light" w:cs="Calibri Light"/>
          <w:sz w:val="22"/>
        </w:rPr>
        <w:t xml:space="preserve">Additionally, you may request a waiver of the late penalty for one assignment. To do so, email the instructor in advance of the deadline, and the waiver will be granted, no questions asked. You may only request the waiver once, so only use it for truly extenuating circumstances. </w:t>
      </w:r>
    </w:p>
    <w:p w14:paraId="59A7590D" w14:textId="77777777" w:rsidR="006B5899" w:rsidRDefault="006B5899" w:rsidP="000B6326">
      <w:pPr>
        <w:rPr>
          <w:rFonts w:ascii="Calibri Light" w:hAnsi="Calibri Light" w:cs="Calibri Light"/>
          <w:sz w:val="22"/>
        </w:rPr>
      </w:pPr>
    </w:p>
    <w:p w14:paraId="0E9E1255" w14:textId="36370CE7" w:rsidR="000B6326" w:rsidRPr="00DA77DF" w:rsidRDefault="000B6326" w:rsidP="00DA77DF">
      <w:pPr>
        <w:rPr>
          <w:rFonts w:ascii="Calibri Light" w:hAnsi="Calibri Light" w:cs="Calibri Light"/>
          <w:b/>
          <w:bCs/>
          <w:sz w:val="22"/>
        </w:rPr>
      </w:pPr>
      <w:r w:rsidRPr="000B6326">
        <w:rPr>
          <w:rFonts w:ascii="Calibri Light" w:hAnsi="Calibri Light" w:cs="Calibri Light"/>
          <w:sz w:val="22"/>
        </w:rPr>
        <w:t>If there are life circumstances that are having a longer-term impact on your academic performance or well-being, come talk to me, and we can work towards a solution and connect you to the support you need.</w:t>
      </w:r>
    </w:p>
    <w:p w14:paraId="453D6C88" w14:textId="77777777" w:rsidR="001E10DF" w:rsidRPr="00AB371D" w:rsidRDefault="001E10DF" w:rsidP="001E10DF">
      <w:pPr>
        <w:rPr>
          <w:rFonts w:ascii="Calibri Light" w:eastAsia="Calibri" w:hAnsi="Calibri Light" w:cs="Calibri Light"/>
          <w:b/>
          <w:bCs/>
          <w:color w:val="000000"/>
        </w:rPr>
      </w:pPr>
    </w:p>
    <w:p w14:paraId="3DBCD0CA" w14:textId="491D174F" w:rsidR="005C009B" w:rsidRPr="002852BB" w:rsidRDefault="00C8241C">
      <w:pPr>
        <w:rPr>
          <w:rFonts w:ascii="Calibri Light" w:eastAsia="Calibri" w:hAnsi="Calibri Light" w:cs="Calibri Light"/>
          <w:b/>
          <w:bCs/>
          <w:color w:val="000000"/>
          <w:sz w:val="28"/>
          <w:szCs w:val="28"/>
        </w:rPr>
      </w:pPr>
      <w:r w:rsidRPr="002852BB">
        <w:rPr>
          <w:rFonts w:ascii="Calibri Light" w:eastAsia="Calibri" w:hAnsi="Calibri Light" w:cs="Calibri Light"/>
          <w:b/>
          <w:bCs/>
          <w:color w:val="000000"/>
          <w:sz w:val="28"/>
          <w:szCs w:val="28"/>
        </w:rPr>
        <w:t xml:space="preserve">Tips for </w:t>
      </w:r>
      <w:r w:rsidR="000C1441" w:rsidRPr="002852BB">
        <w:rPr>
          <w:rFonts w:ascii="Calibri Light" w:eastAsia="Calibri" w:hAnsi="Calibri Light" w:cs="Calibri Light"/>
          <w:b/>
          <w:bCs/>
          <w:color w:val="000000"/>
          <w:sz w:val="28"/>
          <w:szCs w:val="28"/>
        </w:rPr>
        <w:t>s</w:t>
      </w:r>
      <w:r w:rsidRPr="002852BB">
        <w:rPr>
          <w:rFonts w:ascii="Calibri Light" w:eastAsia="Calibri" w:hAnsi="Calibri Light" w:cs="Calibri Light"/>
          <w:b/>
          <w:bCs/>
          <w:color w:val="000000"/>
          <w:sz w:val="28"/>
          <w:szCs w:val="28"/>
        </w:rPr>
        <w:t>uccess</w:t>
      </w:r>
      <w:r w:rsidR="000C1441" w:rsidRPr="002852BB">
        <w:rPr>
          <w:rFonts w:ascii="Calibri Light" w:eastAsia="Calibri" w:hAnsi="Calibri Light" w:cs="Calibri Light"/>
          <w:b/>
          <w:bCs/>
          <w:color w:val="000000"/>
          <w:sz w:val="28"/>
          <w:szCs w:val="28"/>
        </w:rPr>
        <w:t xml:space="preserve"> &amp; how to access support for this class</w:t>
      </w:r>
    </w:p>
    <w:p w14:paraId="0FA2B2AC" w14:textId="64D035E2"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Dedicate yourself to being an engaged learner and contributing to a thoughtful learning environment for your peers</w:t>
      </w:r>
    </w:p>
    <w:sdt>
      <w:sdtPr>
        <w:rPr>
          <w:rFonts w:ascii="Calibri Light" w:hAnsi="Calibri Light" w:cs="Calibri Light"/>
          <w:sz w:val="22"/>
          <w:szCs w:val="22"/>
        </w:rPr>
        <w:tag w:val="goog_rdk_7"/>
        <w:id w:val="538624479"/>
      </w:sdtPr>
      <w:sdtEndPr>
        <w:rPr>
          <w:rFonts w:ascii="Times" w:hAnsi="Times" w:cs="Times New Roman"/>
        </w:rPr>
      </w:sdtEndPr>
      <w:sdtContent>
        <w:p w14:paraId="6B161C0C" w14:textId="77777777" w:rsidR="00B311B3" w:rsidRPr="002852BB" w:rsidRDefault="004664AB"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Utilize </w:t>
          </w:r>
          <w:proofErr w:type="spellStart"/>
          <w:r w:rsidRPr="002852BB">
            <w:rPr>
              <w:rFonts w:ascii="Calibri Light" w:hAnsi="Calibri Light" w:cs="Calibri Light"/>
              <w:color w:val="000000" w:themeColor="text1"/>
              <w:sz w:val="22"/>
              <w:szCs w:val="22"/>
            </w:rPr>
            <w:t>Campuswire</w:t>
          </w:r>
          <w:proofErr w:type="spellEnd"/>
          <w:r w:rsidRPr="002852BB">
            <w:rPr>
              <w:rFonts w:ascii="Calibri Light" w:hAnsi="Calibri Light" w:cs="Calibri Light"/>
              <w:color w:val="000000" w:themeColor="text1"/>
              <w:sz w:val="22"/>
              <w:szCs w:val="22"/>
            </w:rPr>
            <w:t xml:space="preserve"> to ask questions, respond to your peers, and upvote others’ questions and responses. </w:t>
          </w:r>
        </w:p>
        <w:p w14:paraId="22B00E26" w14:textId="3D38324C" w:rsidR="004664AB" w:rsidRPr="002852BB" w:rsidRDefault="00B311B3" w:rsidP="00B311B3">
          <w:pPr>
            <w:pStyle w:val="ListParagraph"/>
            <w:numPr>
              <w:ilvl w:val="0"/>
              <w:numId w:val="10"/>
            </w:numPr>
            <w:rPr>
              <w:rFonts w:ascii="Calibri Light" w:hAnsi="Calibri Light" w:cs="Calibri Light"/>
              <w:color w:val="000000" w:themeColor="text1"/>
              <w:sz w:val="22"/>
              <w:szCs w:val="22"/>
            </w:rPr>
          </w:pPr>
          <w:r w:rsidRPr="002852BB">
            <w:rPr>
              <w:rFonts w:ascii="Calibri Light" w:hAnsi="Calibri Light" w:cs="Calibri Light"/>
              <w:color w:val="000000" w:themeColor="text1"/>
              <w:sz w:val="22"/>
              <w:szCs w:val="22"/>
            </w:rPr>
            <w:t xml:space="preserve">Come to my office hours. Even if you don’t know what your specific questions or points of confusion are, we can figure that out together. </w:t>
          </w:r>
          <w:r w:rsidR="00AB371D" w:rsidRPr="002852BB">
            <w:rPr>
              <w:rFonts w:ascii="Calibri Light" w:hAnsi="Calibri Light" w:cs="Calibri Light"/>
              <w:color w:val="000000" w:themeColor="text1"/>
              <w:sz w:val="22"/>
              <w:szCs w:val="22"/>
            </w:rPr>
            <w:t>You are welcome to attend in-person (Segerstrom 112) or on Zoom</w:t>
          </w:r>
          <w:r w:rsidRPr="002852BB">
            <w:rPr>
              <w:rFonts w:ascii="Calibri Light" w:hAnsi="Calibri Light" w:cs="Calibri Light"/>
              <w:color w:val="000000" w:themeColor="text1"/>
              <w:sz w:val="22"/>
              <w:szCs w:val="22"/>
            </w:rPr>
            <w:t xml:space="preserve">; </w:t>
          </w:r>
          <w:r w:rsidR="00AB371D" w:rsidRPr="002852BB">
            <w:rPr>
              <w:rFonts w:ascii="Calibri Light" w:hAnsi="Calibri Light" w:cs="Calibri Light"/>
              <w:color w:val="000000" w:themeColor="text1"/>
              <w:sz w:val="22"/>
              <w:szCs w:val="22"/>
            </w:rPr>
            <w:t xml:space="preserve">Zoom </w:t>
          </w:r>
          <w:r w:rsidRPr="002852BB">
            <w:rPr>
              <w:rFonts w:ascii="Calibri Light" w:hAnsi="Calibri Light" w:cs="Calibri Light"/>
              <w:color w:val="000000" w:themeColor="text1"/>
              <w:sz w:val="22"/>
              <w:szCs w:val="22"/>
            </w:rPr>
            <w:t>details will be provided on Canvas. You can also email me to set up an appointment at an alternative time.</w:t>
          </w:r>
          <w:sdt>
            <w:sdtPr>
              <w:rPr>
                <w:rFonts w:ascii="Calibri Light" w:hAnsi="Calibri Light" w:cs="Calibri Light"/>
                <w:sz w:val="22"/>
                <w:szCs w:val="22"/>
              </w:rPr>
              <w:tag w:val="goog_rdk_5"/>
              <w:id w:val="-1310860917"/>
              <w:showingPlcHdr/>
            </w:sdtPr>
            <w:sdtContent>
              <w:r w:rsidRPr="002852BB">
                <w:rPr>
                  <w:rFonts w:ascii="Calibri Light" w:hAnsi="Calibri Light" w:cs="Calibri Light"/>
                  <w:sz w:val="22"/>
                  <w:szCs w:val="22"/>
                </w:rPr>
                <w:t xml:space="preserve">     </w:t>
              </w:r>
            </w:sdtContent>
          </w:sdt>
        </w:p>
      </w:sdtContent>
    </w:sdt>
    <w:p w14:paraId="611B3C99" w14:textId="430D5955"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Collaborate! Get to know your classmates. </w:t>
      </w:r>
      <w:r w:rsidR="002852BB" w:rsidRPr="002852BB">
        <w:rPr>
          <w:rFonts w:ascii="Calibri Light" w:eastAsia="Calibri" w:hAnsi="Calibri Light" w:cs="Calibri Light"/>
          <w:color w:val="000000"/>
          <w:sz w:val="22"/>
          <w:szCs w:val="22"/>
        </w:rPr>
        <w:t xml:space="preserve">This is a very hands-on class, and you will be working together extensively. </w:t>
      </w:r>
    </w:p>
    <w:p w14:paraId="62AC6E78" w14:textId="7443F69D" w:rsidR="000C1441" w:rsidRPr="002852BB" w:rsidRDefault="00DB6805" w:rsidP="00D9222B">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Google is </w:t>
      </w:r>
      <w:r w:rsidR="002852BB" w:rsidRPr="002852BB">
        <w:rPr>
          <w:rFonts w:ascii="Calibri Light" w:eastAsia="Calibri" w:hAnsi="Calibri Light" w:cs="Calibri Light"/>
          <w:color w:val="000000"/>
          <w:sz w:val="22"/>
          <w:szCs w:val="22"/>
        </w:rPr>
        <w:t xml:space="preserve">a coder’s best </w:t>
      </w:r>
      <w:r w:rsidRPr="002852BB">
        <w:rPr>
          <w:rFonts w:ascii="Calibri Light" w:eastAsia="Calibri" w:hAnsi="Calibri Light" w:cs="Calibri Light"/>
          <w:color w:val="000000"/>
          <w:sz w:val="22"/>
          <w:szCs w:val="22"/>
        </w:rPr>
        <w:t xml:space="preserve">friend! Answers &amp; discussions on </w:t>
      </w:r>
      <w:hyperlink r:id="rId14" w:history="1">
        <w:r w:rsidRPr="002852BB">
          <w:rPr>
            <w:rStyle w:val="Hyperlink"/>
            <w:rFonts w:ascii="Calibri Light" w:eastAsia="Calibri" w:hAnsi="Calibri Light" w:cs="Calibri Light"/>
            <w:sz w:val="22"/>
            <w:szCs w:val="22"/>
          </w:rPr>
          <w:t>stackoverflow.com</w:t>
        </w:r>
      </w:hyperlink>
      <w:r w:rsidRPr="002852BB">
        <w:rPr>
          <w:rFonts w:ascii="Calibri Light" w:eastAsia="Calibri" w:hAnsi="Calibri Light" w:cs="Calibri Light"/>
          <w:color w:val="000000"/>
          <w:sz w:val="22"/>
          <w:szCs w:val="22"/>
        </w:rPr>
        <w:t xml:space="preserve"> are often particularly helpful</w:t>
      </w:r>
      <w:r w:rsidR="002852BB" w:rsidRPr="002852BB">
        <w:rPr>
          <w:rFonts w:ascii="Calibri Light" w:eastAsia="Calibri" w:hAnsi="Calibri Light" w:cs="Calibri Light"/>
          <w:color w:val="000000"/>
          <w:sz w:val="22"/>
          <w:szCs w:val="22"/>
        </w:rPr>
        <w:t xml:space="preserve"> for R related questions</w:t>
      </w:r>
    </w:p>
    <w:p w14:paraId="652EDE13" w14:textId="4FBDC043" w:rsidR="005C009B" w:rsidRPr="002852BB" w:rsidRDefault="00C8241C"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r w:rsidRPr="002852BB">
        <w:rPr>
          <w:rFonts w:ascii="Calibri Light" w:eastAsia="Calibri" w:hAnsi="Calibri Light" w:cs="Calibri Light"/>
          <w:color w:val="000000"/>
          <w:sz w:val="22"/>
          <w:szCs w:val="22"/>
        </w:rPr>
        <w:t xml:space="preserve">Embrace the struggle &amp; don’t shy away from confusion or uncertainty. After all, statistics is the “science of uncertainty,” and being “good at math” is </w:t>
      </w:r>
      <w:hyperlink r:id="rId15">
        <w:r w:rsidRPr="002852BB">
          <w:rPr>
            <w:rFonts w:ascii="Calibri Light" w:eastAsia="Calibri" w:hAnsi="Calibri Light" w:cs="Calibri Light"/>
            <w:color w:val="0070C0"/>
            <w:sz w:val="22"/>
            <w:szCs w:val="22"/>
            <w:u w:val="single"/>
          </w:rPr>
          <w:t>being good at being stuck</w:t>
        </w:r>
      </w:hyperlink>
      <w:r w:rsidRPr="002852BB">
        <w:rPr>
          <w:rFonts w:ascii="Calibri Light" w:eastAsia="Calibri" w:hAnsi="Calibri Light" w:cs="Calibri Light"/>
          <w:color w:val="0070C0"/>
          <w:sz w:val="22"/>
          <w:szCs w:val="22"/>
        </w:rPr>
        <w:t xml:space="preserve">… </w:t>
      </w:r>
    </w:p>
    <w:p w14:paraId="05A2C838" w14:textId="67B46A19" w:rsidR="005C009B" w:rsidRPr="002852BB" w:rsidRDefault="00000000" w:rsidP="00B311B3">
      <w:pPr>
        <w:numPr>
          <w:ilvl w:val="0"/>
          <w:numId w:val="10"/>
        </w:numPr>
        <w:pBdr>
          <w:top w:val="nil"/>
          <w:left w:val="nil"/>
          <w:bottom w:val="nil"/>
          <w:right w:val="nil"/>
          <w:between w:val="nil"/>
        </w:pBdr>
        <w:rPr>
          <w:rFonts w:ascii="Calibri Light" w:eastAsia="Calibri" w:hAnsi="Calibri Light" w:cs="Calibri Light"/>
          <w:color w:val="000000"/>
          <w:sz w:val="22"/>
          <w:szCs w:val="22"/>
        </w:rPr>
      </w:pPr>
      <w:sdt>
        <w:sdtPr>
          <w:rPr>
            <w:rFonts w:ascii="Calibri Light" w:hAnsi="Calibri Light" w:cs="Calibri Light"/>
            <w:sz w:val="22"/>
            <w:szCs w:val="22"/>
          </w:rPr>
          <w:tag w:val="goog_rdk_12"/>
          <w:id w:val="-1487551566"/>
        </w:sdtPr>
        <w:sdtContent>
          <w:r w:rsidR="004664AB" w:rsidRPr="002852BB">
            <w:rPr>
              <w:rFonts w:ascii="Calibri Light" w:eastAsia="Calibri" w:hAnsi="Calibri Light" w:cs="Calibri Light"/>
              <w:color w:val="000000"/>
              <w:sz w:val="22"/>
              <w:szCs w:val="22"/>
            </w:rPr>
            <w:t>Contact me about any concerns. Best way to reach me is via email (</w:t>
          </w:r>
          <w:hyperlink r:id="rId16" w:history="1">
            <w:r w:rsidR="004664AB" w:rsidRPr="002852BB">
              <w:rPr>
                <w:rFonts w:ascii="Calibri Light" w:eastAsia="Calibri" w:hAnsi="Calibri Light" w:cs="Calibri Light"/>
                <w:color w:val="0000FF"/>
                <w:sz w:val="22"/>
                <w:szCs w:val="22"/>
                <w:u w:val="single"/>
              </w:rPr>
              <w:t>kfitzgerald@apu.edu</w:t>
            </w:r>
          </w:hyperlink>
          <w:r w:rsidR="004664AB" w:rsidRPr="002852BB">
            <w:rPr>
              <w:rFonts w:ascii="Calibri Light" w:eastAsia="Calibri" w:hAnsi="Calibri Light" w:cs="Calibri Light"/>
              <w:color w:val="000000"/>
              <w:sz w:val="22"/>
              <w:szCs w:val="22"/>
            </w:rPr>
            <w:t xml:space="preserve">). I do my best to respond within 24 hours. </w:t>
          </w:r>
        </w:sdtContent>
      </w:sdt>
      <w:sdt>
        <w:sdtPr>
          <w:rPr>
            <w:rFonts w:ascii="Calibri Light" w:hAnsi="Calibri Light" w:cs="Calibri Light"/>
            <w:sz w:val="22"/>
            <w:szCs w:val="22"/>
          </w:rPr>
          <w:tag w:val="goog_rdk_14"/>
          <w:id w:val="-216674481"/>
          <w:showingPlcHdr/>
        </w:sdtPr>
        <w:sdtContent>
          <w:r w:rsidR="004664AB" w:rsidRPr="002852BB">
            <w:rPr>
              <w:rFonts w:ascii="Calibri Light" w:hAnsi="Calibri Light" w:cs="Calibri Light"/>
              <w:sz w:val="22"/>
              <w:szCs w:val="22"/>
            </w:rPr>
            <w:t xml:space="preserve">     </w:t>
          </w:r>
        </w:sdtContent>
      </w:sdt>
    </w:p>
    <w:p w14:paraId="50E7BEFF" w14:textId="77777777" w:rsidR="005C009B" w:rsidRPr="005630E5" w:rsidRDefault="005C009B">
      <w:pPr>
        <w:rPr>
          <w:rFonts w:ascii="Calibri Light" w:eastAsia="Calibri" w:hAnsi="Calibri Light" w:cs="Calibri Light"/>
          <w:color w:val="000000"/>
          <w:sz w:val="28"/>
          <w:szCs w:val="28"/>
        </w:rPr>
      </w:pPr>
    </w:p>
    <w:p w14:paraId="2CE4CEF6" w14:textId="2795A41C" w:rsidR="005C009B" w:rsidRPr="00B311B3" w:rsidRDefault="00C8241C">
      <w:pPr>
        <w:rPr>
          <w:rFonts w:ascii="Calibri Light" w:eastAsia="Calibri" w:hAnsi="Calibri Light" w:cs="Calibri Light"/>
          <w:b/>
          <w:bCs/>
          <w:color w:val="000000"/>
          <w:sz w:val="28"/>
          <w:szCs w:val="28"/>
        </w:rPr>
      </w:pPr>
      <w:r w:rsidRPr="00B311B3">
        <w:rPr>
          <w:rFonts w:ascii="Calibri Light" w:eastAsia="Calibri" w:hAnsi="Calibri Light" w:cs="Calibri Light"/>
          <w:b/>
          <w:bCs/>
          <w:color w:val="000000"/>
          <w:sz w:val="28"/>
          <w:szCs w:val="28"/>
        </w:rPr>
        <w:t>Important Dates</w:t>
      </w:r>
    </w:p>
    <w:p w14:paraId="15C39C5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August 30</w:t>
      </w:r>
      <w:r w:rsidRPr="00225B0E">
        <w:rPr>
          <w:rFonts w:ascii="Calibri Light" w:eastAsia="Calibri" w:hAnsi="Calibri Light" w:cs="Calibri Light"/>
          <w:color w:val="000000"/>
          <w:sz w:val="22"/>
          <w:szCs w:val="22"/>
        </w:rPr>
        <w:t xml:space="preserve"> (Tue)</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First day our class meets</w:t>
      </w:r>
    </w:p>
    <w:p w14:paraId="0C52162B" w14:textId="77777777" w:rsidR="002852BB" w:rsidRPr="00225B0E"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7</w:t>
      </w:r>
      <w:r w:rsidRPr="00225B0E">
        <w:rPr>
          <w:rFonts w:ascii="Calibri Light" w:eastAsia="Calibri" w:hAnsi="Calibri Light" w:cs="Calibri Light"/>
          <w:color w:val="000000"/>
          <w:sz w:val="22"/>
          <w:szCs w:val="22"/>
        </w:rPr>
        <w:t xml:space="preserve"> (Wed)</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Add Deadline</w:t>
      </w:r>
    </w:p>
    <w:p w14:paraId="4429318F" w14:textId="2F6AA234"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9</w:t>
      </w:r>
      <w:r w:rsidRPr="00225B0E">
        <w:rPr>
          <w:rFonts w:ascii="Calibri Light" w:eastAsia="Calibri" w:hAnsi="Calibri Light" w:cs="Calibri Light"/>
          <w:color w:val="000000"/>
          <w:sz w:val="22"/>
          <w:szCs w:val="22"/>
        </w:rPr>
        <w:t xml:space="preserve"> (Fri)</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Drop Deadline</w:t>
      </w:r>
    </w:p>
    <w:p w14:paraId="28DD7777" w14:textId="71361E83" w:rsidR="009A7718" w:rsidRDefault="009A7718"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September 29 (Thurs)</w:t>
      </w:r>
      <w:r>
        <w:rPr>
          <w:rFonts w:ascii="Calibri Light" w:eastAsia="Calibri" w:hAnsi="Calibri Light" w:cs="Calibri Light"/>
          <w:color w:val="000000"/>
          <w:sz w:val="22"/>
          <w:szCs w:val="22"/>
        </w:rPr>
        <w:tab/>
        <w:t>Exam 1 assigned</w:t>
      </w:r>
    </w:p>
    <w:p w14:paraId="443D718A" w14:textId="547D9F84" w:rsidR="009A7718" w:rsidRPr="00225B0E" w:rsidRDefault="00A36A59"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October 4 (Tue)</w:t>
      </w:r>
      <w:r>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ab/>
        <w:t>Exam 1 due</w:t>
      </w:r>
    </w:p>
    <w:p w14:paraId="7B5F0ECA" w14:textId="77777777" w:rsidR="002852BB" w:rsidRDefault="002852BB" w:rsidP="002852BB">
      <w:pPr>
        <w:ind w:left="360"/>
        <w:rPr>
          <w:rFonts w:ascii="Calibri Light" w:eastAsia="Calibri" w:hAnsi="Calibri Light" w:cs="Calibri Light"/>
          <w:color w:val="000000"/>
          <w:sz w:val="22"/>
          <w:szCs w:val="22"/>
        </w:rPr>
      </w:pPr>
      <w:r>
        <w:rPr>
          <w:rFonts w:ascii="Calibri Light" w:eastAsia="Calibri" w:hAnsi="Calibri Light" w:cs="Calibri Light"/>
          <w:color w:val="000000"/>
          <w:sz w:val="22"/>
          <w:szCs w:val="22"/>
        </w:rPr>
        <w:t>November 21 - 27</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r>
      <w:r>
        <w:rPr>
          <w:rFonts w:ascii="Calibri Light" w:eastAsia="Calibri" w:hAnsi="Calibri Light" w:cs="Calibri Light"/>
          <w:color w:val="000000"/>
          <w:sz w:val="22"/>
          <w:szCs w:val="22"/>
        </w:rPr>
        <w:t>Thanksgiving</w:t>
      </w:r>
      <w:r w:rsidRPr="00225B0E">
        <w:rPr>
          <w:rFonts w:ascii="Calibri Light" w:eastAsia="Calibri" w:hAnsi="Calibri Light" w:cs="Calibri Light"/>
          <w:color w:val="000000"/>
          <w:sz w:val="22"/>
          <w:szCs w:val="22"/>
        </w:rPr>
        <w:t xml:space="preserve"> break (NO CLASSES)</w:t>
      </w:r>
    </w:p>
    <w:p w14:paraId="08C76568" w14:textId="77777777" w:rsidR="002852BB" w:rsidRPr="00225B0E" w:rsidRDefault="002852BB" w:rsidP="002852BB">
      <w:pPr>
        <w:tabs>
          <w:tab w:val="left" w:pos="360"/>
          <w:tab w:val="left" w:pos="540"/>
        </w:tabs>
        <w:ind w:left="360"/>
        <w:jc w:val="both"/>
        <w:rPr>
          <w:rFonts w:ascii="Calibri Light" w:eastAsia="Calibri" w:hAnsi="Calibri Light" w:cs="Calibri Light"/>
          <w:color w:val="000000"/>
          <w:sz w:val="22"/>
          <w:szCs w:val="22"/>
        </w:rPr>
      </w:pPr>
      <w:r>
        <w:rPr>
          <w:rFonts w:ascii="Calibri Light" w:eastAsia="Calibri" w:hAnsi="Calibri Light" w:cs="Calibri Light"/>
          <w:color w:val="000000"/>
          <w:sz w:val="22"/>
          <w:szCs w:val="22"/>
        </w:rPr>
        <w:t>December</w:t>
      </w:r>
      <w:r w:rsidRPr="00225B0E">
        <w:rPr>
          <w:rFonts w:ascii="Calibri Light" w:eastAsia="Calibri" w:hAnsi="Calibri Light" w:cs="Calibri Light"/>
          <w:color w:val="000000"/>
          <w:sz w:val="22"/>
          <w:szCs w:val="22"/>
        </w:rPr>
        <w:t xml:space="preserve">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 xml:space="preserve">2 - </w:t>
      </w:r>
      <w:r>
        <w:rPr>
          <w:rFonts w:ascii="Calibri Light" w:eastAsia="Calibri" w:hAnsi="Calibri Light" w:cs="Calibri Light"/>
          <w:color w:val="000000"/>
          <w:sz w:val="22"/>
          <w:szCs w:val="22"/>
        </w:rPr>
        <w:t>1</w:t>
      </w:r>
      <w:r w:rsidRPr="00225B0E">
        <w:rPr>
          <w:rFonts w:ascii="Calibri Light" w:eastAsia="Calibri" w:hAnsi="Calibri Light" w:cs="Calibri Light"/>
          <w:color w:val="000000"/>
          <w:sz w:val="22"/>
          <w:szCs w:val="22"/>
        </w:rPr>
        <w:t>6</w:t>
      </w:r>
      <w:r w:rsidRPr="00225B0E">
        <w:rPr>
          <w:rFonts w:ascii="Calibri Light" w:eastAsia="Calibri" w:hAnsi="Calibri Light" w:cs="Calibri Light"/>
          <w:color w:val="000000"/>
          <w:sz w:val="22"/>
          <w:szCs w:val="22"/>
        </w:rPr>
        <w:tab/>
      </w:r>
      <w:r w:rsidRPr="00225B0E">
        <w:rPr>
          <w:rFonts w:ascii="Calibri Light" w:eastAsia="Calibri" w:hAnsi="Calibri Light" w:cs="Calibri Light"/>
          <w:color w:val="000000"/>
          <w:sz w:val="22"/>
          <w:szCs w:val="22"/>
        </w:rPr>
        <w:tab/>
        <w:t>Final Exams</w:t>
      </w:r>
    </w:p>
    <w:p w14:paraId="28A62E58" w14:textId="77777777" w:rsidR="005C009B" w:rsidRPr="005630E5" w:rsidRDefault="005C009B">
      <w:pPr>
        <w:widowControl w:val="0"/>
        <w:rPr>
          <w:rFonts w:ascii="Calibri Light" w:eastAsia="Calibri" w:hAnsi="Calibri Light" w:cs="Calibri Light"/>
          <w:color w:val="000000"/>
        </w:rPr>
      </w:pPr>
    </w:p>
    <w:p w14:paraId="06DB4B3D" w14:textId="35E631BE" w:rsidR="0003637F" w:rsidRDefault="006B5899" w:rsidP="0003637F">
      <w:pPr>
        <w:ind w:right="-716"/>
        <w:rPr>
          <w:rFonts w:ascii="Calibri Light" w:hAnsi="Calibri Light" w:cs="Calibri Light"/>
          <w:b/>
          <w:bCs/>
          <w:color w:val="000000" w:themeColor="text1"/>
          <w:sz w:val="28"/>
          <w:szCs w:val="28"/>
          <w:lang w:eastAsia="zh-CN"/>
        </w:rPr>
      </w:pPr>
      <w:r>
        <w:rPr>
          <w:rFonts w:ascii="Calibri Light" w:hAnsi="Calibri Light" w:cs="Calibri Light"/>
          <w:b/>
          <w:bCs/>
          <w:color w:val="000000" w:themeColor="text1"/>
          <w:sz w:val="28"/>
          <w:szCs w:val="28"/>
          <w:lang w:eastAsia="zh-CN"/>
        </w:rPr>
        <w:br w:type="column"/>
      </w:r>
      <w:r w:rsidR="0003637F" w:rsidRPr="0003637F">
        <w:rPr>
          <w:rFonts w:ascii="Calibri Light" w:hAnsi="Calibri Light" w:cs="Calibri Light"/>
          <w:b/>
          <w:bCs/>
          <w:color w:val="000000" w:themeColor="text1"/>
          <w:sz w:val="28"/>
          <w:szCs w:val="28"/>
          <w:lang w:eastAsia="zh-CN"/>
        </w:rPr>
        <w:lastRenderedPageBreak/>
        <w:t xml:space="preserve">Course </w:t>
      </w:r>
      <w:r>
        <w:rPr>
          <w:rFonts w:ascii="Calibri Light" w:hAnsi="Calibri Light" w:cs="Calibri Light"/>
          <w:b/>
          <w:bCs/>
          <w:color w:val="000000" w:themeColor="text1"/>
          <w:sz w:val="28"/>
          <w:szCs w:val="28"/>
          <w:lang w:eastAsia="zh-CN"/>
        </w:rPr>
        <w:t>Community &amp; Policies</w:t>
      </w:r>
    </w:p>
    <w:p w14:paraId="053D5C51" w14:textId="77777777" w:rsidR="006B5899" w:rsidRPr="0003637F" w:rsidRDefault="006B5899" w:rsidP="0003637F">
      <w:pPr>
        <w:ind w:right="-716"/>
        <w:rPr>
          <w:rFonts w:ascii="Calibri Light" w:hAnsi="Calibri Light" w:cs="Calibri Light"/>
          <w:b/>
          <w:bCs/>
          <w:color w:val="000000" w:themeColor="text1"/>
        </w:rPr>
      </w:pPr>
    </w:p>
    <w:p w14:paraId="4AAF407F"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It is my intent that this course models and fosters justice, equity, diversity, and inclusion. We will engage with these values both in content and in practice. Data and statistics can be tools to tell diverse stories and help us learn about the state of the world from a perspective beyond our own lived experience. When used responsibly and with integrity, they can amplify the experiences of vulnerable and historically excluded populations. For example, they can be used to shed light on disparities in our schools, healthcare system, and criminal justice system. </w:t>
      </w:r>
    </w:p>
    <w:p w14:paraId="404A298B" w14:textId="77777777" w:rsidR="006B5899" w:rsidRPr="00DA77DF" w:rsidRDefault="006B5899" w:rsidP="006B5899">
      <w:pPr>
        <w:ind w:right="-716"/>
        <w:rPr>
          <w:rFonts w:ascii="Calibri Light" w:hAnsi="Calibri Light" w:cs="Calibri Light"/>
          <w:color w:val="000000" w:themeColor="text1"/>
          <w:sz w:val="22"/>
          <w:szCs w:val="22"/>
        </w:rPr>
      </w:pPr>
    </w:p>
    <w:p w14:paraId="7828986D"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 xml:space="preserve">The research questions we ask, the data we collect, and the way we use that data are infused with (often hidden) values about who and what matters in the world. For example, we should examine if and when marginalized people and their experiences are being excluded from our data, particularly when that data is used in countless ways to drive decision-making and inform society about the state of the world. </w:t>
      </w:r>
    </w:p>
    <w:p w14:paraId="486C931F" w14:textId="77777777" w:rsidR="006B5899" w:rsidRPr="00DA77DF" w:rsidRDefault="006B5899" w:rsidP="006B5899">
      <w:pPr>
        <w:ind w:right="-716"/>
        <w:rPr>
          <w:rFonts w:ascii="Calibri Light" w:hAnsi="Calibri Light" w:cs="Calibri Light"/>
          <w:color w:val="000000" w:themeColor="text1"/>
          <w:sz w:val="22"/>
          <w:szCs w:val="22"/>
        </w:rPr>
      </w:pPr>
    </w:p>
    <w:p w14:paraId="0854DA1E"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You will be asked to continually and critically engage with these ideas with each dataset and analysis you encounter. You are expected to engage your peers and new perspectives with curiosity, empathy, and intellectual humility. It is my intent that all students be well-served by this course, that your learning needs are met inside and outside the classroom, and that the diversity that you bring to this class be valued and utilized as a resource and strength.</w:t>
      </w:r>
    </w:p>
    <w:p w14:paraId="3A4059CF" w14:textId="77777777" w:rsidR="006B5899" w:rsidRPr="00DA77DF" w:rsidRDefault="006B5899" w:rsidP="006B5899">
      <w:pPr>
        <w:ind w:right="-716"/>
        <w:rPr>
          <w:rFonts w:ascii="Calibri Light" w:hAnsi="Calibri Light" w:cs="Calibri Light"/>
          <w:color w:val="000000" w:themeColor="text1"/>
          <w:sz w:val="22"/>
          <w:szCs w:val="22"/>
        </w:rPr>
      </w:pPr>
    </w:p>
    <w:p w14:paraId="51C23AC8" w14:textId="77777777" w:rsidR="006B5899" w:rsidRPr="00DA77DF" w:rsidRDefault="006B5899" w:rsidP="006B5899">
      <w:pPr>
        <w:ind w:right="-716"/>
        <w:rPr>
          <w:rFonts w:ascii="Calibri Light" w:hAnsi="Calibri Light" w:cs="Calibri Light"/>
          <w:color w:val="000000" w:themeColor="text1"/>
          <w:sz w:val="22"/>
          <w:szCs w:val="22"/>
        </w:rPr>
      </w:pPr>
      <w:r w:rsidRPr="00DA77DF">
        <w:rPr>
          <w:rFonts w:ascii="Calibri Light" w:hAnsi="Calibri Light" w:cs="Calibri Light"/>
          <w:color w:val="000000" w:themeColor="text1"/>
          <w:sz w:val="22"/>
          <w:szCs w:val="22"/>
        </w:rPr>
        <w:t>I (like many people) am continually learning how to honor diverse perspectives and identities. If something was said in class (by me or a peer) that made you feel uncomfortable, please let me know. You will also have the opportunity to express concerns anonymously via check-in surveys. APU encourages community members to resolve conflicts directly, when possible. If an APU community member perceives that hostile words or behaviors were directed toward an individual or a group based upon that individual’s or group’s identity, they can submit a Bias Incident Report. Information on the reporting process is available on the website at www.apu.edu/diversity/bias/.</w:t>
      </w:r>
    </w:p>
    <w:p w14:paraId="2355E9AB" w14:textId="77777777" w:rsidR="006B5899" w:rsidRPr="00DA77DF" w:rsidRDefault="006B5899" w:rsidP="006B5899">
      <w:pPr>
        <w:ind w:right="-716"/>
        <w:rPr>
          <w:rFonts w:ascii="Calibri Light" w:hAnsi="Calibri Light" w:cs="Calibri Light"/>
          <w:color w:val="000000" w:themeColor="text1"/>
          <w:sz w:val="22"/>
          <w:szCs w:val="22"/>
        </w:rPr>
      </w:pPr>
    </w:p>
    <w:p w14:paraId="0DA9E2BD" w14:textId="4234B146" w:rsidR="005C009B" w:rsidRPr="0003637F" w:rsidRDefault="006B5899">
      <w:pPr>
        <w:tabs>
          <w:tab w:val="left" w:pos="360"/>
          <w:tab w:val="left" w:pos="540"/>
        </w:tabs>
        <w:jc w:val="both"/>
        <w:rPr>
          <w:rFonts w:ascii="Calibri Light" w:eastAsia="Calibri" w:hAnsi="Calibri Light" w:cs="Calibri Light"/>
          <w:b/>
          <w:bCs/>
          <w:color w:val="000000"/>
          <w:sz w:val="22"/>
          <w:szCs w:val="22"/>
        </w:rPr>
      </w:pPr>
      <w:r w:rsidRPr="00DA77DF">
        <w:rPr>
          <w:rFonts w:ascii="Calibri Light" w:hAnsi="Calibri Light" w:cs="Calibri Light"/>
          <w:color w:val="000000" w:themeColor="text1"/>
          <w:sz w:val="22"/>
          <w:szCs w:val="22"/>
        </w:rPr>
        <w:t>Affirming that diversity is an expression of God’s image, love, and boundless creativity, it is APU's aim to collectively nurture an environment that respects each individual’s uniqueness while celebrating our collective commonalities. It is in this spirit that we collectively strive to create an inclusive environment in which all students, staff, faculty, and administrators thrive.</w:t>
      </w:r>
    </w:p>
    <w:p w14:paraId="1D5835AC" w14:textId="77777777" w:rsidR="006B5899" w:rsidRDefault="006B5899">
      <w:pPr>
        <w:shd w:val="clear" w:color="auto" w:fill="FFFFFF"/>
        <w:rPr>
          <w:rFonts w:ascii="Calibri Light" w:eastAsia="Calibri" w:hAnsi="Calibri Light" w:cs="Calibri Light"/>
          <w:b/>
          <w:bCs/>
          <w:color w:val="000000"/>
        </w:rPr>
      </w:pPr>
    </w:p>
    <w:p w14:paraId="496C2CE0" w14:textId="38973EFD"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Faith Integration Statement</w:t>
      </w:r>
    </w:p>
    <w:p w14:paraId="1C4A5FCB" w14:textId="2BEEA1D5" w:rsidR="00EE25DA" w:rsidRPr="00C079CE" w:rsidRDefault="000D56A9">
      <w:pPr>
        <w:shd w:val="clear" w:color="auto" w:fill="FFFFFF"/>
        <w:rPr>
          <w:rFonts w:ascii="Calibri Light" w:eastAsia="Calibri" w:hAnsi="Calibri Light" w:cs="Calibri Light"/>
          <w:color w:val="000000" w:themeColor="text1"/>
          <w:rPrChange w:id="37" w:author="Microsoft Office User" w:date="2022-08-23T17:13:00Z">
            <w:rPr>
              <w:rFonts w:ascii="Calibri Light" w:eastAsia="Calibri" w:hAnsi="Calibri Light" w:cs="Calibri Light"/>
              <w:color w:val="000000"/>
            </w:rPr>
          </w:rPrChange>
        </w:rPr>
      </w:pPr>
      <w:r w:rsidRPr="00C079CE">
        <w:rPr>
          <w:rFonts w:ascii="Calibri Light" w:hAnsi="Calibri Light" w:cs="Calibri Light"/>
          <w:color w:val="000000" w:themeColor="text1"/>
          <w:sz w:val="22"/>
          <w:szCs w:val="22"/>
          <w:rPrChange w:id="38" w:author="Microsoft Office User" w:date="2022-08-23T17:13:00Z">
            <w:rPr>
              <w:rFonts w:ascii="Calibri Light" w:hAnsi="Calibri Light" w:cs="Calibri Light"/>
              <w:color w:val="404040"/>
              <w:sz w:val="22"/>
              <w:szCs w:val="22"/>
            </w:rPr>
          </w:rPrChange>
        </w:rPr>
        <w:t>Academic Faith Integration is recognized as an important feature of courses at APU. My identity as a Christ-follower shapes my worldview and therefore shapes my understanding of data and statistics. You can expect to discover how relevant themes from Christianity and data science meaningfully inform one another. I respectfully recognize that students come from a diversity of faith backgrounds and that they have a variety of perspectives. This diversity in perspective will be valued as a strength and resource that enriches the learning community.</w:t>
      </w:r>
    </w:p>
    <w:p w14:paraId="117F962C" w14:textId="77777777" w:rsidR="000D56A9" w:rsidRDefault="000D56A9">
      <w:pPr>
        <w:shd w:val="clear" w:color="auto" w:fill="FFFFFF"/>
        <w:rPr>
          <w:rFonts w:ascii="Calibri Light" w:eastAsia="Calibri" w:hAnsi="Calibri Light" w:cs="Calibri Light"/>
          <w:b/>
          <w:bCs/>
          <w:color w:val="000000"/>
        </w:rPr>
      </w:pPr>
    </w:p>
    <w:p w14:paraId="3352F0C5" w14:textId="7B629F20" w:rsidR="005C009B" w:rsidRPr="0003637F" w:rsidRDefault="00C8241C">
      <w:pPr>
        <w:shd w:val="clear" w:color="auto" w:fill="FFFFFF"/>
        <w:rPr>
          <w:rFonts w:ascii="Calibri Light" w:eastAsia="Calibri" w:hAnsi="Calibri Light" w:cs="Calibri Light"/>
          <w:b/>
          <w:bCs/>
          <w:color w:val="000000"/>
        </w:rPr>
      </w:pPr>
      <w:r w:rsidRPr="0003637F">
        <w:rPr>
          <w:rFonts w:ascii="Calibri Light" w:eastAsia="Calibri" w:hAnsi="Calibri Light" w:cs="Calibri Light"/>
          <w:b/>
          <w:bCs/>
          <w:color w:val="000000"/>
        </w:rPr>
        <w:t>Academic Integrity Policy</w:t>
      </w:r>
    </w:p>
    <w:p w14:paraId="75978359" w14:textId="77777777" w:rsidR="006B5899" w:rsidRDefault="006B5899" w:rsidP="006B5899">
      <w:pPr>
        <w:jc w:val="both"/>
        <w:rPr>
          <w:rFonts w:ascii="Calibri Light" w:eastAsia="Calibri" w:hAnsi="Calibri Light" w:cs="Calibri Light"/>
          <w:b/>
          <w:bCs/>
          <w:i/>
          <w:iCs/>
          <w:color w:val="000000"/>
          <w:sz w:val="22"/>
          <w:szCs w:val="22"/>
        </w:rPr>
      </w:pPr>
    </w:p>
    <w:p w14:paraId="2A6EFCAD" w14:textId="111534CE" w:rsidR="006B5899" w:rsidRPr="00DA77DF" w:rsidRDefault="006B5899" w:rsidP="006B5899">
      <w:pPr>
        <w:jc w:val="both"/>
        <w:rPr>
          <w:rFonts w:ascii="Calibri Light" w:eastAsia="Calibri" w:hAnsi="Calibri Light" w:cs="Calibri Light"/>
          <w:b/>
          <w:bCs/>
          <w:i/>
          <w:iCs/>
          <w:color w:val="000000"/>
          <w:sz w:val="22"/>
          <w:szCs w:val="22"/>
        </w:rPr>
      </w:pPr>
      <w:proofErr w:type="gramStart"/>
      <w:r w:rsidRPr="00DA77DF">
        <w:rPr>
          <w:rFonts w:ascii="Calibri Light" w:eastAsia="Calibri" w:hAnsi="Calibri Light" w:cs="Calibri Light"/>
          <w:b/>
          <w:bCs/>
          <w:i/>
          <w:iCs/>
          <w:color w:val="000000"/>
          <w:sz w:val="22"/>
          <w:szCs w:val="22"/>
        </w:rPr>
        <w:t>TL;DR</w:t>
      </w:r>
      <w:proofErr w:type="gramEnd"/>
      <w:r w:rsidRPr="00DA77DF">
        <w:rPr>
          <w:rFonts w:ascii="Calibri Light" w:eastAsia="Calibri" w:hAnsi="Calibri Light" w:cs="Calibri Light"/>
          <w:b/>
          <w:bCs/>
          <w:i/>
          <w:iCs/>
          <w:color w:val="000000"/>
          <w:sz w:val="22"/>
          <w:szCs w:val="22"/>
        </w:rPr>
        <w:t>: Don't cheat!</w:t>
      </w:r>
    </w:p>
    <w:p w14:paraId="798438A6" w14:textId="77777777" w:rsidR="006B5899" w:rsidRPr="006B5899"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Please abide by the following as you work on assignments in this course:</w:t>
      </w:r>
    </w:p>
    <w:p w14:paraId="3178ECD3"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 xml:space="preserve">You may discuss individual homework and lab assignments with other students; however, you may not directly share (or copy) code or write up with other students. For team assignments, you may </w:t>
      </w:r>
      <w:r w:rsidRPr="00DA77DF">
        <w:rPr>
          <w:rFonts w:ascii="Calibri Light" w:eastAsia="Calibri" w:hAnsi="Calibri Light" w:cs="Calibri Light"/>
          <w:color w:val="000000"/>
          <w:sz w:val="22"/>
          <w:szCs w:val="22"/>
        </w:rPr>
        <w:lastRenderedPageBreak/>
        <w:t>collaborate freely within your team. You may discuss the assignment with other teams; however, you may not directly share (or copy) code or write up with another team. Unauthorized sharing (or copying) of the code or write up will be considered a violation for all students involved.</w:t>
      </w:r>
    </w:p>
    <w:p w14:paraId="50188ED1" w14:textId="77777777" w:rsidR="006B5899" w:rsidRDefault="006B5899" w:rsidP="006B5899">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color w:val="000000"/>
          <w:sz w:val="22"/>
          <w:szCs w:val="22"/>
        </w:rPr>
        <w:t>You may not discuss or otherwise work with others on the exam. Unauthorized collaboration or using unauthorized materials will be considered a violation for all students involved. More details will be given closer to the exam date.</w:t>
      </w:r>
    </w:p>
    <w:p w14:paraId="6BB57065" w14:textId="53623C04" w:rsidR="006B5899" w:rsidRPr="00DA77DF" w:rsidRDefault="006B5899" w:rsidP="00DA77DF">
      <w:pPr>
        <w:pStyle w:val="ListParagraph"/>
        <w:numPr>
          <w:ilvl w:val="0"/>
          <w:numId w:val="15"/>
        </w:numPr>
        <w:jc w:val="both"/>
        <w:rPr>
          <w:rFonts w:ascii="Calibri Light" w:eastAsia="Calibri" w:hAnsi="Calibri Light" w:cs="Calibri Light"/>
          <w:color w:val="000000"/>
          <w:sz w:val="22"/>
          <w:szCs w:val="22"/>
        </w:rPr>
      </w:pPr>
      <w:r w:rsidRPr="00DA77DF">
        <w:rPr>
          <w:rFonts w:ascii="Calibri Light" w:eastAsia="Calibri" w:hAnsi="Calibri Light" w:cs="Calibri Light"/>
          <w:b/>
          <w:bCs/>
          <w:color w:val="000000"/>
          <w:sz w:val="22"/>
          <w:szCs w:val="22"/>
        </w:rPr>
        <w:t>Reusing code</w:t>
      </w:r>
      <w:r w:rsidRPr="00DA77DF">
        <w:rPr>
          <w:rFonts w:ascii="Calibri Light" w:eastAsia="Calibri" w:hAnsi="Calibri Light" w:cs="Calibri Light"/>
          <w:color w:val="000000"/>
          <w:sz w:val="22"/>
          <w:szCs w:val="22"/>
        </w:rPr>
        <w:t>: Unless explicitly stated otherwise, you may make use of online resources (</w:t>
      </w:r>
      <w:proofErr w:type="gramStart"/>
      <w:r w:rsidRPr="00DA77DF">
        <w:rPr>
          <w:rFonts w:ascii="Calibri Light" w:eastAsia="Calibri" w:hAnsi="Calibri Light" w:cs="Calibri Light"/>
          <w:color w:val="000000"/>
          <w:sz w:val="22"/>
          <w:szCs w:val="22"/>
        </w:rPr>
        <w:t>e.g.</w:t>
      </w:r>
      <w:proofErr w:type="gramEnd"/>
      <w:r w:rsidRPr="00DA77DF">
        <w:rPr>
          <w:rFonts w:ascii="Calibri Light" w:eastAsia="Calibri" w:hAnsi="Calibri Light" w:cs="Calibri Light"/>
          <w:color w:val="000000"/>
          <w:sz w:val="22"/>
          <w:szCs w:val="22"/>
        </w:rPr>
        <w:t xml:space="preserve"> </w:t>
      </w:r>
      <w:proofErr w:type="spellStart"/>
      <w:r w:rsidRPr="00DA77DF">
        <w:rPr>
          <w:rFonts w:ascii="Calibri Light" w:eastAsia="Calibri" w:hAnsi="Calibri Light" w:cs="Calibri Light"/>
          <w:color w:val="000000"/>
          <w:sz w:val="22"/>
          <w:szCs w:val="22"/>
        </w:rPr>
        <w:t>StackOverflow</w:t>
      </w:r>
      <w:proofErr w:type="spellEnd"/>
      <w:r w:rsidRPr="00DA77DF">
        <w:rPr>
          <w:rFonts w:ascii="Calibri Light" w:eastAsia="Calibri" w:hAnsi="Calibri Light" w:cs="Calibri Light"/>
          <w:color w:val="000000"/>
          <w:sz w:val="22"/>
          <w:szCs w:val="22"/>
        </w:rPr>
        <w:t>) for coding examples on assignments. If you directly use code from an outside source (or use it as inspiration), you must explicitly cite where you obtained the code. Any recycled code that is discovered and is not explicitly cited will be treated as plagiarism.</w:t>
      </w:r>
    </w:p>
    <w:p w14:paraId="2AA5D179" w14:textId="77777777" w:rsidR="006B5899" w:rsidRPr="006B5899" w:rsidRDefault="006B5899" w:rsidP="006B5899">
      <w:pPr>
        <w:jc w:val="both"/>
        <w:rPr>
          <w:rFonts w:ascii="Calibri Light" w:eastAsia="Calibri" w:hAnsi="Calibri Light" w:cs="Calibri Light"/>
          <w:color w:val="000000"/>
          <w:sz w:val="22"/>
          <w:szCs w:val="22"/>
        </w:rPr>
      </w:pPr>
    </w:p>
    <w:p w14:paraId="4C4A46EB" w14:textId="77777777" w:rsidR="00783261" w:rsidRDefault="006B5899" w:rsidP="006B5899">
      <w:pPr>
        <w:jc w:val="both"/>
        <w:rPr>
          <w:rFonts w:ascii="Calibri Light" w:eastAsia="Calibri" w:hAnsi="Calibri Light" w:cs="Calibri Light"/>
          <w:color w:val="000000"/>
          <w:sz w:val="22"/>
          <w:szCs w:val="22"/>
        </w:rPr>
      </w:pPr>
      <w:r w:rsidRPr="006B5899">
        <w:rPr>
          <w:rFonts w:ascii="Calibri Light" w:eastAsia="Calibri" w:hAnsi="Calibri Light" w:cs="Calibri Light"/>
          <w:color w:val="000000"/>
          <w:sz w:val="22"/>
          <w:szCs w:val="22"/>
        </w:rPr>
        <w:t xml:space="preserve">Any violations in academic integrity standards as outlined in the </w:t>
      </w:r>
      <w:hyperlink r:id="rId17" w:history="1">
        <w:r w:rsidRPr="00783261">
          <w:rPr>
            <w:rStyle w:val="Hyperlink"/>
            <w:rFonts w:ascii="Calibri Light" w:eastAsia="Calibri" w:hAnsi="Calibri Light" w:cs="Calibri Light"/>
            <w:sz w:val="22"/>
            <w:szCs w:val="22"/>
          </w:rPr>
          <w:t>APU Academic Integrity Policy</w:t>
        </w:r>
      </w:hyperlink>
      <w:r w:rsidRPr="006B5899">
        <w:rPr>
          <w:rFonts w:ascii="Calibri Light" w:eastAsia="Calibri" w:hAnsi="Calibri Light" w:cs="Calibri Light"/>
          <w:color w:val="000000"/>
          <w:sz w:val="22"/>
          <w:szCs w:val="22"/>
        </w:rPr>
        <w:t xml:space="preserve"> and those specific to this course will automatically result in a 0 for the assignment and will be reported to the Office of the Provost for further action.</w:t>
      </w:r>
      <w:r w:rsidR="00783261">
        <w:rPr>
          <w:rFonts w:ascii="Calibri Light" w:eastAsia="Calibri" w:hAnsi="Calibri Light" w:cs="Calibri Light"/>
          <w:color w:val="000000"/>
          <w:sz w:val="22"/>
          <w:szCs w:val="22"/>
        </w:rPr>
        <w:t xml:space="preserve"> </w:t>
      </w:r>
    </w:p>
    <w:p w14:paraId="25304EFF" w14:textId="77777777" w:rsidR="00783261" w:rsidRDefault="00783261" w:rsidP="006B5899">
      <w:pPr>
        <w:jc w:val="both"/>
        <w:rPr>
          <w:rFonts w:ascii="Calibri Light" w:eastAsia="Calibri" w:hAnsi="Calibri Light" w:cs="Calibri Light"/>
          <w:color w:val="000000"/>
          <w:sz w:val="22"/>
          <w:szCs w:val="22"/>
        </w:rPr>
      </w:pPr>
    </w:p>
    <w:p w14:paraId="5737A500" w14:textId="7CC345F6" w:rsidR="005C009B" w:rsidRPr="005630E5" w:rsidRDefault="00C8241C">
      <w:pPr>
        <w:jc w:val="both"/>
        <w:rPr>
          <w:rFonts w:ascii="Calibri Light" w:eastAsia="Calibri" w:hAnsi="Calibri Light" w:cs="Calibri Light"/>
          <w:color w:val="000000"/>
          <w:sz w:val="20"/>
          <w:szCs w:val="20"/>
        </w:rPr>
      </w:pPr>
      <w:r w:rsidRPr="005630E5">
        <w:rPr>
          <w:rFonts w:ascii="Calibri Light" w:eastAsia="Calibri" w:hAnsi="Calibri Light" w:cs="Calibri Light"/>
          <w:color w:val="000000"/>
          <w:sz w:val="22"/>
          <w:szCs w:val="22"/>
        </w:rPr>
        <w:t xml:space="preserve">The mission of Azusa Pacific University includes cultivating in each student not only the academic skills that are required for a university degree, but also the characteristics of academic integrity that are integral to a sound Christian education.  It is therefore part of the mission of the university to nurture in each student a sense of moral responsibility consistent with the biblical teachings of honesty and accountability.  Furthermore, a breach of academic integrity is viewed not merely as a private matter between the student and an instructor but rather as an act which is fundamentally inconsistent with the purpose and mission of the entire university.  A complete copy of the Academic Integrity Policy is available in the Office of Student Life, the Office of the Vice Provost, and online. </w:t>
      </w:r>
    </w:p>
    <w:p w14:paraId="75843C0B" w14:textId="20D033EA" w:rsidR="00783261" w:rsidRPr="0003637F" w:rsidRDefault="00C8241C">
      <w:pPr>
        <w:spacing w:before="280" w:after="280"/>
        <w:rPr>
          <w:rFonts w:ascii="Calibri Light" w:eastAsia="Calibri" w:hAnsi="Calibri Light" w:cs="Calibri Light"/>
          <w:b/>
          <w:bCs/>
          <w:color w:val="000000"/>
        </w:rPr>
      </w:pPr>
      <w:r w:rsidRPr="0003637F">
        <w:rPr>
          <w:rFonts w:ascii="Calibri Light" w:eastAsia="Calibri" w:hAnsi="Calibri Light" w:cs="Calibri Light"/>
          <w:b/>
          <w:bCs/>
          <w:color w:val="000000"/>
        </w:rPr>
        <w:t>Support Ser</w:t>
      </w:r>
      <w:r w:rsidR="00783261">
        <w:rPr>
          <w:rFonts w:ascii="Calibri Light" w:eastAsia="Calibri" w:hAnsi="Calibri Light" w:cs="Calibri Light"/>
          <w:b/>
          <w:bCs/>
          <w:color w:val="000000"/>
        </w:rPr>
        <w:t>v</w:t>
      </w:r>
      <w:r w:rsidRPr="0003637F">
        <w:rPr>
          <w:rFonts w:ascii="Calibri Light" w:eastAsia="Calibri" w:hAnsi="Calibri Light" w:cs="Calibri Light"/>
          <w:b/>
          <w:bCs/>
          <w:color w:val="000000"/>
        </w:rPr>
        <w:t xml:space="preserve">ices Policy </w:t>
      </w:r>
    </w:p>
    <w:p w14:paraId="42A27234" w14:textId="1E220E35" w:rsidR="005C009B" w:rsidRPr="005630E5" w:rsidRDefault="00783261">
      <w:pPr>
        <w:spacing w:before="280" w:after="280"/>
        <w:rPr>
          <w:rFonts w:ascii="Calibri Light" w:eastAsia="Calibri" w:hAnsi="Calibri Light" w:cs="Calibri Light"/>
          <w:color w:val="000000"/>
        </w:rPr>
      </w:pPr>
      <w:r w:rsidRPr="00783261">
        <w:rPr>
          <w:rFonts w:ascii="Calibri Light" w:eastAsia="Calibri" w:hAnsi="Calibri Light" w:cs="Calibri Light"/>
          <w:color w:val="000000"/>
          <w:sz w:val="22"/>
          <w:szCs w:val="22"/>
        </w:rPr>
        <w:t xml:space="preserve">If there is any portion of this class that is not accessible to you due to course format or challenges with technology, please let me know so we can make appropriate accommodations. If you have a disability that might prevent you from fully demonstrating your abilities, you should meet with an advisor in </w:t>
      </w:r>
      <w:hyperlink r:id="rId18" w:history="1">
        <w:r w:rsidRPr="00783261">
          <w:rPr>
            <w:rStyle w:val="Hyperlink"/>
            <w:rFonts w:ascii="Calibri Light" w:eastAsia="Calibri" w:hAnsi="Calibri Light" w:cs="Calibri Light"/>
            <w:sz w:val="22"/>
            <w:szCs w:val="22"/>
          </w:rPr>
          <w:t>Accessibility and Disability Resources</w:t>
        </w:r>
      </w:hyperlink>
      <w:r>
        <w:rPr>
          <w:rFonts w:ascii="Calibri Light" w:eastAsia="Calibri" w:hAnsi="Calibri Light" w:cs="Calibri Light"/>
          <w:color w:val="000000"/>
          <w:sz w:val="22"/>
          <w:szCs w:val="22"/>
        </w:rPr>
        <w:t xml:space="preserve"> </w:t>
      </w:r>
      <w:r w:rsidRPr="00783261">
        <w:rPr>
          <w:rFonts w:ascii="Calibri Light" w:eastAsia="Calibri" w:hAnsi="Calibri Light" w:cs="Calibri Light"/>
          <w:color w:val="000000"/>
          <w:sz w:val="22"/>
          <w:szCs w:val="22"/>
        </w:rPr>
        <w:t xml:space="preserve">as soon as possible to initiate disability verification and discuss reasonable accommodations that will allow the opportunity for full participation and for successful completion of course requirements. For more information, please contact Accessibility and Disability Resources by phone at 626-815-3849, or email at disabilityservices@apu.edu. </w:t>
      </w:r>
    </w:p>
    <w:p w14:paraId="6D041C11" w14:textId="77777777" w:rsidR="005C009B" w:rsidRPr="0003637F" w:rsidRDefault="00C8241C">
      <w:pPr>
        <w:jc w:val="both"/>
        <w:rPr>
          <w:rFonts w:ascii="Calibri Light" w:eastAsia="Calibri" w:hAnsi="Calibri Light" w:cs="Calibri Light"/>
          <w:b/>
          <w:bCs/>
          <w:color w:val="000000"/>
        </w:rPr>
      </w:pPr>
      <w:r w:rsidRPr="0003637F">
        <w:rPr>
          <w:rFonts w:ascii="Calibri Light" w:eastAsia="Calibri" w:hAnsi="Calibri Light" w:cs="Calibri Light"/>
          <w:b/>
          <w:bCs/>
          <w:color w:val="000000"/>
        </w:rPr>
        <w:t>Bibliography</w:t>
      </w:r>
    </w:p>
    <w:p w14:paraId="51B59696" w14:textId="77777777" w:rsidR="005C009B" w:rsidRPr="005630E5" w:rsidRDefault="005C009B">
      <w:pPr>
        <w:jc w:val="both"/>
        <w:rPr>
          <w:rFonts w:ascii="Calibri Light" w:eastAsia="Calibri" w:hAnsi="Calibri Light" w:cs="Calibri Light"/>
          <w:color w:val="000000"/>
        </w:rPr>
      </w:pPr>
    </w:p>
    <w:p w14:paraId="55F46158" w14:textId="2EDFDD2F" w:rsidR="005C009B" w:rsidRPr="00081967" w:rsidRDefault="00081967" w:rsidP="00081967">
      <w:pPr>
        <w:rPr>
          <w:rFonts w:ascii="Calibri Light" w:eastAsia="Calibri" w:hAnsi="Calibri Light" w:cs="Calibri Light"/>
          <w:color w:val="000000"/>
          <w:sz w:val="22"/>
          <w:szCs w:val="22"/>
        </w:rPr>
      </w:pPr>
      <w:proofErr w:type="spellStart"/>
      <w:r w:rsidRPr="00081967">
        <w:rPr>
          <w:rFonts w:ascii="Calibri Light" w:hAnsi="Calibri Light" w:cs="Calibri Light"/>
          <w:color w:val="000000" w:themeColor="text1"/>
          <w:sz w:val="22"/>
          <w:szCs w:val="22"/>
          <w:shd w:val="clear" w:color="auto" w:fill="FCFCFC"/>
        </w:rPr>
        <w:t>Çetinkaya-Rundel</w:t>
      </w:r>
      <w:proofErr w:type="spellEnd"/>
      <w:r w:rsidRPr="00081967">
        <w:rPr>
          <w:rFonts w:ascii="Calibri Light" w:hAnsi="Calibri Light" w:cs="Calibri Light"/>
          <w:color w:val="000000" w:themeColor="text1"/>
          <w:sz w:val="22"/>
          <w:szCs w:val="22"/>
          <w:shd w:val="clear" w:color="auto" w:fill="FCFCFC"/>
        </w:rPr>
        <w:t>, M. &amp; Hardin, J. Introduction to Modern Statistics. https://openintro-ims.netlify.app</w:t>
      </w:r>
    </w:p>
    <w:p w14:paraId="4A095474" w14:textId="77777777" w:rsidR="00081967" w:rsidRPr="00081967" w:rsidRDefault="00081967">
      <w:pPr>
        <w:jc w:val="both"/>
        <w:rPr>
          <w:rFonts w:ascii="Calibri Light" w:eastAsia="Calibri" w:hAnsi="Calibri Light" w:cs="Calibri Light"/>
          <w:color w:val="000000"/>
          <w:sz w:val="22"/>
          <w:szCs w:val="22"/>
        </w:rPr>
      </w:pPr>
    </w:p>
    <w:p w14:paraId="261E1345" w14:textId="5D3530FC" w:rsidR="00081967" w:rsidRPr="00081967" w:rsidRDefault="00081967" w:rsidP="00081967">
      <w:pPr>
        <w:rPr>
          <w:rFonts w:ascii="Calibri Light" w:hAnsi="Calibri Light" w:cs="Calibri Light"/>
          <w:sz w:val="22"/>
          <w:szCs w:val="22"/>
        </w:rPr>
      </w:pPr>
      <w:r w:rsidRPr="00081967">
        <w:rPr>
          <w:rFonts w:ascii="Calibri Light" w:hAnsi="Calibri Light" w:cs="Calibri Light"/>
          <w:color w:val="000000"/>
          <w:sz w:val="22"/>
          <w:szCs w:val="22"/>
          <w:shd w:val="clear" w:color="auto" w:fill="FFFFFF"/>
        </w:rPr>
        <w:t>Kuhn M, Wickham H (2020).</w:t>
      </w:r>
      <w:r w:rsidRPr="00081967">
        <w:rPr>
          <w:rStyle w:val="apple-converted-space"/>
          <w:rFonts w:ascii="Calibri Light" w:hAnsi="Calibri Light" w:cs="Calibri Light"/>
          <w:color w:val="000000"/>
          <w:sz w:val="22"/>
          <w:szCs w:val="22"/>
          <w:shd w:val="clear" w:color="auto" w:fill="FFFFFF"/>
        </w:rPr>
        <w:t> </w:t>
      </w:r>
      <w:proofErr w:type="spellStart"/>
      <w:r w:rsidRPr="00081967">
        <w:rPr>
          <w:rStyle w:val="Emphasis"/>
          <w:rFonts w:ascii="Calibri Light" w:hAnsi="Calibri Light" w:cs="Calibri Light"/>
          <w:color w:val="000000"/>
          <w:sz w:val="22"/>
          <w:szCs w:val="22"/>
        </w:rPr>
        <w:t>Tidymodels</w:t>
      </w:r>
      <w:proofErr w:type="spellEnd"/>
      <w:r w:rsidRPr="00081967">
        <w:rPr>
          <w:rStyle w:val="Emphasis"/>
          <w:rFonts w:ascii="Calibri Light" w:hAnsi="Calibri Light" w:cs="Calibri Light"/>
          <w:color w:val="000000"/>
          <w:sz w:val="22"/>
          <w:szCs w:val="22"/>
        </w:rPr>
        <w:t xml:space="preserve">: a collection of packages for modeling and machine learning using </w:t>
      </w:r>
      <w:proofErr w:type="spellStart"/>
      <w:r w:rsidRPr="00081967">
        <w:rPr>
          <w:rStyle w:val="Emphasis"/>
          <w:rFonts w:ascii="Calibri Light" w:hAnsi="Calibri Light" w:cs="Calibri Light"/>
          <w:color w:val="000000"/>
          <w:sz w:val="22"/>
          <w:szCs w:val="22"/>
        </w:rPr>
        <w:t>tidyverse</w:t>
      </w:r>
      <w:proofErr w:type="spellEnd"/>
      <w:r w:rsidRPr="00081967">
        <w:rPr>
          <w:rStyle w:val="Emphasis"/>
          <w:rFonts w:ascii="Calibri Light" w:hAnsi="Calibri Light" w:cs="Calibri Light"/>
          <w:color w:val="000000"/>
          <w:sz w:val="22"/>
          <w:szCs w:val="22"/>
        </w:rPr>
        <w:t xml:space="preserve"> principles.</w:t>
      </w:r>
      <w:r w:rsidRPr="00081967">
        <w:rPr>
          <w:rFonts w:ascii="Calibri Light" w:hAnsi="Calibri Light" w:cs="Calibri Light"/>
          <w:color w:val="000000"/>
          <w:sz w:val="22"/>
          <w:szCs w:val="22"/>
          <w:shd w:val="clear" w:color="auto" w:fill="FFFFFF"/>
        </w:rPr>
        <w:t xml:space="preserve"> </w:t>
      </w:r>
      <w:hyperlink r:id="rId19" w:history="1">
        <w:r w:rsidRPr="00081967">
          <w:rPr>
            <w:rStyle w:val="Hyperlink"/>
            <w:rFonts w:ascii="Calibri Light" w:hAnsi="Calibri Light" w:cs="Calibri Light"/>
            <w:sz w:val="22"/>
            <w:szCs w:val="22"/>
            <w:shd w:val="clear" w:color="auto" w:fill="FFFFFF"/>
          </w:rPr>
          <w:t>https://www.tidymodels.org</w:t>
        </w:r>
      </w:hyperlink>
      <w:r w:rsidRPr="00081967">
        <w:rPr>
          <w:rFonts w:ascii="Calibri Light" w:hAnsi="Calibri Light" w:cs="Calibri Light"/>
          <w:color w:val="000000"/>
          <w:sz w:val="22"/>
          <w:szCs w:val="22"/>
          <w:shd w:val="clear" w:color="auto" w:fill="FFFFFF"/>
        </w:rPr>
        <w:t>.</w:t>
      </w:r>
    </w:p>
    <w:p w14:paraId="2EB6DB1D" w14:textId="77777777" w:rsidR="00081967" w:rsidRPr="00081967" w:rsidRDefault="00081967">
      <w:pPr>
        <w:jc w:val="both"/>
        <w:rPr>
          <w:rFonts w:ascii="Calibri Light" w:eastAsia="Calibri" w:hAnsi="Calibri Light" w:cs="Calibri Light"/>
          <w:color w:val="000000"/>
          <w:sz w:val="22"/>
          <w:szCs w:val="22"/>
        </w:rPr>
      </w:pPr>
    </w:p>
    <w:p w14:paraId="1B47520D" w14:textId="4B30B1B4"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Tipton, E., Kuyper, A.M., Fitzgerald, K.G. – Adapted from Kim, A.Y. &amp; </w:t>
      </w:r>
      <w:proofErr w:type="spellStart"/>
      <w:r w:rsidRPr="00081967">
        <w:rPr>
          <w:rFonts w:ascii="Calibri Light" w:eastAsia="Calibri" w:hAnsi="Calibri Light" w:cs="Calibri Light"/>
          <w:color w:val="000000"/>
          <w:sz w:val="22"/>
          <w:szCs w:val="22"/>
        </w:rPr>
        <w:t>Ismay</w:t>
      </w:r>
      <w:proofErr w:type="spellEnd"/>
      <w:r w:rsidRPr="00081967">
        <w:rPr>
          <w:rFonts w:ascii="Calibri Light" w:eastAsia="Calibri" w:hAnsi="Calibri Light" w:cs="Calibri Light"/>
          <w:color w:val="000000"/>
          <w:sz w:val="22"/>
          <w:szCs w:val="22"/>
        </w:rPr>
        <w:t xml:space="preserve">, C. Introduction to Statistics and Data Science: A </w:t>
      </w:r>
      <w:proofErr w:type="spellStart"/>
      <w:r w:rsidRPr="00081967">
        <w:rPr>
          <w:rFonts w:ascii="Calibri Light" w:eastAsia="Calibri" w:hAnsi="Calibri Light" w:cs="Calibri Light"/>
          <w:color w:val="000000"/>
          <w:sz w:val="22"/>
          <w:szCs w:val="22"/>
        </w:rPr>
        <w:t>moderndive</w:t>
      </w:r>
      <w:proofErr w:type="spellEnd"/>
      <w:r w:rsidRPr="00081967">
        <w:rPr>
          <w:rFonts w:ascii="Calibri Light" w:eastAsia="Calibri" w:hAnsi="Calibri Light" w:cs="Calibri Light"/>
          <w:color w:val="000000"/>
          <w:sz w:val="22"/>
          <w:szCs w:val="22"/>
        </w:rPr>
        <w:t xml:space="preserve"> into R and the </w:t>
      </w:r>
      <w:proofErr w:type="spellStart"/>
      <w:r w:rsidRPr="00081967">
        <w:rPr>
          <w:rFonts w:ascii="Calibri Light" w:eastAsia="Calibri" w:hAnsi="Calibri Light" w:cs="Calibri Light"/>
          <w:color w:val="000000"/>
          <w:sz w:val="22"/>
          <w:szCs w:val="22"/>
        </w:rPr>
        <w:t>tidyverse</w:t>
      </w:r>
      <w:proofErr w:type="spellEnd"/>
      <w:r w:rsidRPr="00081967">
        <w:rPr>
          <w:rFonts w:ascii="Calibri Light" w:eastAsia="Calibri" w:hAnsi="Calibri Light" w:cs="Calibri Light"/>
          <w:color w:val="000000"/>
          <w:sz w:val="22"/>
          <w:szCs w:val="22"/>
        </w:rPr>
        <w:t xml:space="preserve">. </w:t>
      </w:r>
      <w:hyperlink r:id="rId20">
        <w:r w:rsidRPr="00081967">
          <w:rPr>
            <w:rFonts w:ascii="Calibri Light" w:eastAsia="Calibri" w:hAnsi="Calibri Light" w:cs="Calibri Light"/>
            <w:color w:val="000000"/>
            <w:sz w:val="22"/>
            <w:szCs w:val="22"/>
            <w:u w:val="single"/>
          </w:rPr>
          <w:t>https://nustat.github.io/intro-stat-ds/index.html</w:t>
        </w:r>
      </w:hyperlink>
    </w:p>
    <w:p w14:paraId="1A23717A" w14:textId="77777777" w:rsidR="005C009B" w:rsidRPr="00081967" w:rsidRDefault="005C009B">
      <w:pPr>
        <w:jc w:val="both"/>
        <w:rPr>
          <w:rFonts w:ascii="Calibri Light" w:eastAsia="Calibri" w:hAnsi="Calibri Light" w:cs="Calibri Light"/>
          <w:color w:val="000000"/>
          <w:sz w:val="22"/>
          <w:szCs w:val="22"/>
        </w:rPr>
      </w:pPr>
    </w:p>
    <w:p w14:paraId="5CC50400" w14:textId="77777777" w:rsidR="005C009B" w:rsidRPr="00081967" w:rsidRDefault="00C8241C">
      <w:pPr>
        <w:jc w:val="both"/>
        <w:rPr>
          <w:rFonts w:ascii="Calibri Light" w:eastAsia="Calibri" w:hAnsi="Calibri Light" w:cs="Calibri Light"/>
          <w:color w:val="000000"/>
          <w:sz w:val="22"/>
          <w:szCs w:val="22"/>
        </w:rPr>
      </w:pPr>
      <w:r w:rsidRPr="00081967">
        <w:rPr>
          <w:rFonts w:ascii="Calibri Light" w:eastAsia="Calibri" w:hAnsi="Calibri Light" w:cs="Calibri Light"/>
          <w:color w:val="000000"/>
          <w:sz w:val="22"/>
          <w:szCs w:val="22"/>
        </w:rPr>
        <w:t xml:space="preserve">Wickham, H. &amp; </w:t>
      </w:r>
      <w:proofErr w:type="spellStart"/>
      <w:r w:rsidRPr="00081967">
        <w:rPr>
          <w:rFonts w:ascii="Calibri Light" w:eastAsia="Calibri" w:hAnsi="Calibri Light" w:cs="Calibri Light"/>
          <w:color w:val="000000"/>
          <w:sz w:val="22"/>
          <w:szCs w:val="22"/>
        </w:rPr>
        <w:t>Grolemund</w:t>
      </w:r>
      <w:proofErr w:type="spellEnd"/>
      <w:r w:rsidRPr="00081967">
        <w:rPr>
          <w:rFonts w:ascii="Calibri Light" w:eastAsia="Calibri" w:hAnsi="Calibri Light" w:cs="Calibri Light"/>
          <w:color w:val="000000"/>
          <w:sz w:val="22"/>
          <w:szCs w:val="22"/>
        </w:rPr>
        <w:t xml:space="preserve">, G. (2017). R for Data Science. O’Reilly Media. </w:t>
      </w:r>
      <w:hyperlink r:id="rId21">
        <w:r w:rsidRPr="00081967">
          <w:rPr>
            <w:rFonts w:ascii="Calibri Light" w:eastAsia="Calibri" w:hAnsi="Calibri Light" w:cs="Calibri Light"/>
            <w:color w:val="000000"/>
            <w:sz w:val="22"/>
            <w:szCs w:val="22"/>
            <w:u w:val="single"/>
          </w:rPr>
          <w:t>https://r4ds.had.co.nz</w:t>
        </w:r>
      </w:hyperlink>
    </w:p>
    <w:p w14:paraId="0D375410" w14:textId="77777777" w:rsidR="005C009B" w:rsidRPr="005630E5" w:rsidRDefault="005C009B">
      <w:pPr>
        <w:rPr>
          <w:rFonts w:ascii="Calibri Light" w:eastAsia="Calibri" w:hAnsi="Calibri Light" w:cs="Calibri Light"/>
          <w:color w:val="000000"/>
        </w:rPr>
      </w:pPr>
    </w:p>
    <w:p w14:paraId="1EA0980C" w14:textId="3E5FE4E3" w:rsidR="005C009B" w:rsidRPr="0003637F" w:rsidRDefault="00CC0487">
      <w:pPr>
        <w:rPr>
          <w:rFonts w:ascii="Calibri Light" w:eastAsia="Calibri" w:hAnsi="Calibri Light" w:cs="Calibri Light"/>
          <w:b/>
          <w:bCs/>
          <w:color w:val="000000"/>
        </w:rPr>
      </w:pPr>
      <w:r>
        <w:rPr>
          <w:rFonts w:ascii="Calibri Light" w:eastAsia="Calibri" w:hAnsi="Calibri Light" w:cs="Calibri Light"/>
          <w:color w:val="000000"/>
        </w:rPr>
        <w:br w:type="column"/>
      </w:r>
      <w:r w:rsidR="00C8241C" w:rsidRPr="0003637F">
        <w:rPr>
          <w:rFonts w:ascii="Calibri Light" w:eastAsia="Calibri" w:hAnsi="Calibri Light" w:cs="Calibri Light"/>
          <w:b/>
          <w:bCs/>
          <w:color w:val="000000"/>
        </w:rPr>
        <w:lastRenderedPageBreak/>
        <w:t>Course Calendar (Tentative)</w:t>
      </w:r>
    </w:p>
    <w:p w14:paraId="11F5BA9C" w14:textId="77777777" w:rsidR="005C009B" w:rsidRPr="005630E5" w:rsidRDefault="005C009B">
      <w:pPr>
        <w:rPr>
          <w:rFonts w:ascii="Calibri Light" w:eastAsia="Calibri" w:hAnsi="Calibri Light" w:cs="Calibri Light"/>
          <w:color w:val="000000"/>
        </w:rPr>
      </w:pPr>
    </w:p>
    <w:tbl>
      <w:tblPr>
        <w:tblStyle w:val="a1"/>
        <w:tblW w:w="9236" w:type="dxa"/>
        <w:tblLayout w:type="fixed"/>
        <w:tblLook w:val="0400" w:firstRow="0" w:lastRow="0" w:firstColumn="0" w:lastColumn="0" w:noHBand="0" w:noVBand="1"/>
      </w:tblPr>
      <w:tblGrid>
        <w:gridCol w:w="602"/>
        <w:gridCol w:w="1370"/>
        <w:gridCol w:w="2293"/>
        <w:gridCol w:w="1133"/>
        <w:gridCol w:w="1918"/>
        <w:gridCol w:w="1920"/>
      </w:tblGrid>
      <w:tr w:rsidR="00C724FA" w:rsidRPr="00790B4F" w14:paraId="3113F9A9" w14:textId="63A61FD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B04B9A2"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Week</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522FDB" w14:textId="77777777" w:rsidR="00C724FA" w:rsidRPr="00A36A59" w:rsidRDefault="00C724FA">
            <w:pP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Dates (T-Th)</w:t>
            </w:r>
          </w:p>
        </w:tc>
        <w:tc>
          <w:tcPr>
            <w:tcW w:w="2293" w:type="dxa"/>
            <w:tcBorders>
              <w:top w:val="single" w:sz="6" w:space="0" w:color="CCCCCC"/>
              <w:left w:val="single" w:sz="6" w:space="0" w:color="CCCCCC"/>
              <w:bottom w:val="single" w:sz="6" w:space="0" w:color="CCCCCC"/>
              <w:right w:val="single" w:sz="6" w:space="0" w:color="CCCCCC"/>
            </w:tcBorders>
          </w:tcPr>
          <w:p w14:paraId="2F029A49" w14:textId="196A61A4" w:rsidR="00C724FA" w:rsidRPr="00A36A59" w:rsidRDefault="00675D7B">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w:t>
            </w:r>
            <w:r w:rsidR="00C724FA">
              <w:rPr>
                <w:rFonts w:ascii="Calibri Light" w:eastAsia="Calibri" w:hAnsi="Calibri Light" w:cs="Calibri Light"/>
                <w:color w:val="000000"/>
                <w:sz w:val="20"/>
                <w:szCs w:val="20"/>
              </w:rPr>
              <w:t>opics</w:t>
            </w:r>
          </w:p>
        </w:tc>
        <w:tc>
          <w:tcPr>
            <w:tcW w:w="1133" w:type="dxa"/>
            <w:tcBorders>
              <w:top w:val="single" w:sz="6" w:space="0" w:color="CCCCCC"/>
              <w:left w:val="single" w:sz="6" w:space="0" w:color="CCCCCC"/>
              <w:bottom w:val="single" w:sz="6" w:space="0" w:color="CCCCCC"/>
              <w:right w:val="single" w:sz="6" w:space="0" w:color="CCCCCC"/>
            </w:tcBorders>
          </w:tcPr>
          <w:p w14:paraId="1F35E3D5" w14:textId="188224FF"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Tuesday</w:t>
            </w:r>
          </w:p>
        </w:tc>
        <w:tc>
          <w:tcPr>
            <w:tcW w:w="1918" w:type="dxa"/>
            <w:tcBorders>
              <w:top w:val="single" w:sz="6" w:space="0" w:color="CCCCCC"/>
              <w:left w:val="single" w:sz="6" w:space="0" w:color="CCCCCC"/>
              <w:bottom w:val="single" w:sz="6" w:space="0" w:color="CCCCCC"/>
              <w:right w:val="single" w:sz="6" w:space="0" w:color="CCCCCC"/>
            </w:tcBorders>
          </w:tcPr>
          <w:p w14:paraId="11E59F11" w14:textId="6A6090AA" w:rsidR="00C724FA" w:rsidRPr="00A36A59"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Thursday</w:t>
            </w:r>
          </w:p>
        </w:tc>
        <w:tc>
          <w:tcPr>
            <w:tcW w:w="1920" w:type="dxa"/>
            <w:tcBorders>
              <w:top w:val="single" w:sz="6" w:space="0" w:color="CCCCCC"/>
              <w:left w:val="single" w:sz="6" w:space="0" w:color="CCCCCC"/>
              <w:bottom w:val="single" w:sz="6" w:space="0" w:color="CCCCCC"/>
              <w:right w:val="single" w:sz="6" w:space="0" w:color="CCCCCC"/>
            </w:tcBorders>
          </w:tcPr>
          <w:p w14:paraId="53BB1E53" w14:textId="28ABF73E" w:rsidR="00C724FA" w:rsidRDefault="00C724FA">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Other</w:t>
            </w:r>
            <w:r w:rsidR="00C35AFC">
              <w:rPr>
                <w:rFonts w:ascii="Calibri Light" w:eastAsia="Calibri" w:hAnsi="Calibri Light" w:cs="Calibri Light"/>
                <w:color w:val="000000"/>
                <w:sz w:val="20"/>
                <w:szCs w:val="20"/>
              </w:rPr>
              <w:t xml:space="preserve"> Assigned</w:t>
            </w:r>
          </w:p>
        </w:tc>
      </w:tr>
      <w:tr w:rsidR="0059050C" w:rsidRPr="00790B4F" w14:paraId="43ED73A5" w14:textId="2B3CFE0F"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5DA1DB"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1174A1E" w14:textId="78CBA8F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Aug 30 – Sept 1</w:t>
            </w:r>
          </w:p>
        </w:tc>
        <w:tc>
          <w:tcPr>
            <w:tcW w:w="2293" w:type="dxa"/>
            <w:tcBorders>
              <w:top w:val="single" w:sz="6" w:space="0" w:color="CCCCCC"/>
              <w:left w:val="single" w:sz="6" w:space="0" w:color="CCCCCC"/>
              <w:bottom w:val="single" w:sz="6" w:space="0" w:color="CCCCCC"/>
              <w:right w:val="single" w:sz="6" w:space="0" w:color="CCCCCC"/>
            </w:tcBorders>
            <w:vAlign w:val="bottom"/>
          </w:tcPr>
          <w:p w14:paraId="2CC11EE5"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Welcome to MATH 250!</w:t>
            </w:r>
          </w:p>
          <w:p w14:paraId="4367B0D6" w14:textId="4130B8E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Meet the toolkit</w:t>
            </w:r>
          </w:p>
        </w:tc>
        <w:tc>
          <w:tcPr>
            <w:tcW w:w="1133" w:type="dxa"/>
            <w:tcBorders>
              <w:top w:val="single" w:sz="6" w:space="0" w:color="CCCCCC"/>
              <w:left w:val="single" w:sz="6" w:space="0" w:color="CCCCCC"/>
              <w:bottom w:val="single" w:sz="6" w:space="0" w:color="CCCCCC"/>
              <w:right w:val="single" w:sz="6" w:space="0" w:color="CCCCCC"/>
            </w:tcBorders>
          </w:tcPr>
          <w:p w14:paraId="40C8C3B7" w14:textId="2B33674D"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01</w:t>
            </w:r>
          </w:p>
        </w:tc>
        <w:tc>
          <w:tcPr>
            <w:tcW w:w="1918" w:type="dxa"/>
            <w:tcBorders>
              <w:top w:val="single" w:sz="6" w:space="0" w:color="CCCCCC"/>
              <w:left w:val="single" w:sz="6" w:space="0" w:color="CCCCCC"/>
              <w:bottom w:val="single" w:sz="6" w:space="0" w:color="CCCCCC"/>
              <w:right w:val="single" w:sz="6" w:space="0" w:color="CCCCCC"/>
            </w:tcBorders>
          </w:tcPr>
          <w:p w14:paraId="70929F12" w14:textId="4086C6A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01</w:t>
            </w:r>
          </w:p>
        </w:tc>
        <w:tc>
          <w:tcPr>
            <w:tcW w:w="1920" w:type="dxa"/>
            <w:tcBorders>
              <w:top w:val="single" w:sz="6" w:space="0" w:color="CCCCCC"/>
              <w:left w:val="single" w:sz="6" w:space="0" w:color="CCCCCC"/>
              <w:bottom w:val="single" w:sz="6" w:space="0" w:color="CCCCCC"/>
              <w:right w:val="single" w:sz="6" w:space="0" w:color="CCCCCC"/>
            </w:tcBorders>
          </w:tcPr>
          <w:p w14:paraId="7ADB62D6" w14:textId="77777777" w:rsidR="0059050C" w:rsidRPr="00A36A59" w:rsidRDefault="0059050C" w:rsidP="0059050C">
            <w:pPr>
              <w:rPr>
                <w:rFonts w:ascii="Calibri Light" w:eastAsia="Calibri" w:hAnsi="Calibri Light" w:cs="Calibri Light"/>
                <w:color w:val="000000"/>
                <w:sz w:val="20"/>
                <w:szCs w:val="20"/>
              </w:rPr>
            </w:pPr>
          </w:p>
        </w:tc>
      </w:tr>
      <w:tr w:rsidR="0059050C" w:rsidRPr="00790B4F" w14:paraId="7ACEE623" w14:textId="25919B2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77A4F65"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448FFB" w14:textId="381EB84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6 – 8</w:t>
            </w:r>
          </w:p>
        </w:tc>
        <w:tc>
          <w:tcPr>
            <w:tcW w:w="2293" w:type="dxa"/>
            <w:tcBorders>
              <w:top w:val="single" w:sz="6" w:space="0" w:color="CCCCCC"/>
              <w:left w:val="single" w:sz="6" w:space="0" w:color="CCCCCC"/>
              <w:bottom w:val="single" w:sz="6" w:space="0" w:color="CCCCCC"/>
              <w:right w:val="single" w:sz="6" w:space="0" w:color="CCCCCC"/>
            </w:tcBorders>
            <w:vAlign w:val="bottom"/>
          </w:tcPr>
          <w:p w14:paraId="11CB9047" w14:textId="3B84F660" w:rsidR="0059050C" w:rsidRPr="00A36A59" w:rsidRDefault="0059050C" w:rsidP="0059050C">
            <w:pPr>
              <w:pBdr>
                <w:top w:val="nil"/>
                <w:left w:val="nil"/>
                <w:bottom w:val="nil"/>
                <w:right w:val="nil"/>
                <w:between w:val="nil"/>
              </w:pBd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visualization</w:t>
            </w:r>
          </w:p>
        </w:tc>
        <w:tc>
          <w:tcPr>
            <w:tcW w:w="1133" w:type="dxa"/>
            <w:tcBorders>
              <w:top w:val="single" w:sz="6" w:space="0" w:color="CCCCCC"/>
              <w:left w:val="single" w:sz="6" w:space="0" w:color="CCCCCC"/>
              <w:bottom w:val="single" w:sz="6" w:space="0" w:color="CCCCCC"/>
              <w:right w:val="single" w:sz="6" w:space="0" w:color="CCCCCC"/>
            </w:tcBorders>
          </w:tcPr>
          <w:p w14:paraId="0332C16F" w14:textId="6656749A"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02</w:t>
            </w:r>
          </w:p>
        </w:tc>
        <w:tc>
          <w:tcPr>
            <w:tcW w:w="1918" w:type="dxa"/>
            <w:tcBorders>
              <w:top w:val="single" w:sz="6" w:space="0" w:color="CCCCCC"/>
              <w:left w:val="single" w:sz="6" w:space="0" w:color="CCCCCC"/>
              <w:bottom w:val="single" w:sz="6" w:space="0" w:color="CCCCCC"/>
              <w:right w:val="single" w:sz="6" w:space="0" w:color="CCCCCC"/>
            </w:tcBorders>
          </w:tcPr>
          <w:p w14:paraId="1A4F99E0" w14:textId="3C5D51B9"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02</w:t>
            </w:r>
          </w:p>
        </w:tc>
        <w:tc>
          <w:tcPr>
            <w:tcW w:w="1920" w:type="dxa"/>
            <w:tcBorders>
              <w:top w:val="single" w:sz="6" w:space="0" w:color="CCCCCC"/>
              <w:left w:val="single" w:sz="6" w:space="0" w:color="CCCCCC"/>
              <w:bottom w:val="single" w:sz="6" w:space="0" w:color="CCCCCC"/>
              <w:right w:val="single" w:sz="6" w:space="0" w:color="CCCCCC"/>
            </w:tcBorders>
          </w:tcPr>
          <w:p w14:paraId="36657806" w14:textId="77A338E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01</w:t>
            </w:r>
          </w:p>
        </w:tc>
      </w:tr>
      <w:tr w:rsidR="0059050C" w:rsidRPr="00790B4F" w14:paraId="2ECEB096" w14:textId="52829D6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E5FBCA8"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D56141" w14:textId="0D8FF820"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13 – 15</w:t>
            </w:r>
          </w:p>
        </w:tc>
        <w:tc>
          <w:tcPr>
            <w:tcW w:w="2293" w:type="dxa"/>
            <w:tcBorders>
              <w:top w:val="single" w:sz="6" w:space="0" w:color="CCCCCC"/>
              <w:left w:val="single" w:sz="6" w:space="0" w:color="CCCCCC"/>
              <w:bottom w:val="single" w:sz="6" w:space="0" w:color="CCCCCC"/>
              <w:right w:val="single" w:sz="6" w:space="0" w:color="CCCCCC"/>
            </w:tcBorders>
          </w:tcPr>
          <w:p w14:paraId="3965A2C7" w14:textId="1B87BFC1"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Data </w:t>
            </w:r>
            <w:proofErr w:type="gramStart"/>
            <w:r>
              <w:rPr>
                <w:rFonts w:ascii="Calibri Light" w:eastAsia="Calibri" w:hAnsi="Calibri Light" w:cs="Calibri Light"/>
                <w:color w:val="000000"/>
                <w:sz w:val="20"/>
                <w:szCs w:val="20"/>
              </w:rPr>
              <w:t>wrangling</w:t>
            </w:r>
            <w:proofErr w:type="gramEnd"/>
            <w:r>
              <w:rPr>
                <w:rFonts w:ascii="Calibri Light" w:eastAsia="Calibri" w:hAnsi="Calibri Light" w:cs="Calibri Light"/>
                <w:color w:val="000000"/>
                <w:sz w:val="20"/>
                <w:szCs w:val="20"/>
              </w:rPr>
              <w:t xml:space="preserve"> </w:t>
            </w:r>
            <w:r w:rsidR="00884801">
              <w:rPr>
                <w:rFonts w:ascii="Calibri Light" w:eastAsia="Calibri" w:hAnsi="Calibri Light" w:cs="Calibri Light"/>
                <w:color w:val="000000"/>
                <w:sz w:val="20"/>
                <w:szCs w:val="20"/>
              </w:rPr>
              <w:t>I</w:t>
            </w:r>
          </w:p>
        </w:tc>
        <w:tc>
          <w:tcPr>
            <w:tcW w:w="1133" w:type="dxa"/>
            <w:tcBorders>
              <w:top w:val="single" w:sz="6" w:space="0" w:color="CCCCCC"/>
              <w:left w:val="single" w:sz="6" w:space="0" w:color="CCCCCC"/>
              <w:bottom w:val="single" w:sz="6" w:space="0" w:color="CCCCCC"/>
              <w:right w:val="single" w:sz="6" w:space="0" w:color="CCCCCC"/>
            </w:tcBorders>
          </w:tcPr>
          <w:p w14:paraId="4A187087" w14:textId="6BE3BB18"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03</w:t>
            </w:r>
          </w:p>
        </w:tc>
        <w:tc>
          <w:tcPr>
            <w:tcW w:w="1918" w:type="dxa"/>
            <w:tcBorders>
              <w:top w:val="single" w:sz="6" w:space="0" w:color="CCCCCC"/>
              <w:left w:val="single" w:sz="6" w:space="0" w:color="CCCCCC"/>
              <w:bottom w:val="single" w:sz="6" w:space="0" w:color="CCCCCC"/>
              <w:right w:val="single" w:sz="6" w:space="0" w:color="CCCCCC"/>
            </w:tcBorders>
          </w:tcPr>
          <w:p w14:paraId="469A76DC" w14:textId="1B8E520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03</w:t>
            </w:r>
          </w:p>
        </w:tc>
        <w:tc>
          <w:tcPr>
            <w:tcW w:w="1920" w:type="dxa"/>
            <w:tcBorders>
              <w:top w:val="single" w:sz="6" w:space="0" w:color="CCCCCC"/>
              <w:left w:val="single" w:sz="6" w:space="0" w:color="CCCCCC"/>
              <w:bottom w:val="single" w:sz="6" w:space="0" w:color="CCCCCC"/>
              <w:right w:val="single" w:sz="6" w:space="0" w:color="CCCCCC"/>
            </w:tcBorders>
          </w:tcPr>
          <w:p w14:paraId="2098EBF3" w14:textId="0348002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01</w:t>
            </w:r>
          </w:p>
        </w:tc>
      </w:tr>
      <w:tr w:rsidR="0059050C" w:rsidRPr="00790B4F" w14:paraId="4F4E338E" w14:textId="258956F2"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593C1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C6310C6" w14:textId="672E9AEC"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20 – 22</w:t>
            </w:r>
          </w:p>
        </w:tc>
        <w:tc>
          <w:tcPr>
            <w:tcW w:w="2293" w:type="dxa"/>
            <w:tcBorders>
              <w:top w:val="single" w:sz="6" w:space="0" w:color="CCCCCC"/>
              <w:left w:val="single" w:sz="6" w:space="0" w:color="CCCCCC"/>
              <w:bottom w:val="single" w:sz="6" w:space="0" w:color="CCCCCC"/>
              <w:right w:val="single" w:sz="6" w:space="0" w:color="CCCCCC"/>
            </w:tcBorders>
          </w:tcPr>
          <w:p w14:paraId="6A9282F4" w14:textId="72CFF6D6" w:rsidR="0059050C" w:rsidRPr="00A36A59" w:rsidRDefault="0059050C" w:rsidP="0059050C">
            <w:pPr>
              <w:rPr>
                <w:rFonts w:ascii="Calibri Light" w:eastAsia="Calibri" w:hAnsi="Calibri Light" w:cs="Calibri Light"/>
                <w:bCs/>
                <w:color w:val="000000"/>
                <w:sz w:val="20"/>
                <w:szCs w:val="20"/>
              </w:rPr>
            </w:pPr>
            <w:r>
              <w:rPr>
                <w:rFonts w:ascii="Calibri Light" w:eastAsia="Calibri" w:hAnsi="Calibri Light" w:cs="Calibri Light"/>
                <w:bCs/>
                <w:color w:val="000000"/>
                <w:sz w:val="20"/>
                <w:szCs w:val="20"/>
              </w:rPr>
              <w:t xml:space="preserve">Data wrangling </w:t>
            </w:r>
            <w:r w:rsidR="00884801">
              <w:rPr>
                <w:rFonts w:ascii="Calibri Light" w:eastAsia="Calibri" w:hAnsi="Calibri Light" w:cs="Calibri Light"/>
                <w:bCs/>
                <w:color w:val="000000"/>
                <w:sz w:val="20"/>
                <w:szCs w:val="20"/>
              </w:rPr>
              <w:t>II</w:t>
            </w:r>
          </w:p>
        </w:tc>
        <w:tc>
          <w:tcPr>
            <w:tcW w:w="1133" w:type="dxa"/>
            <w:tcBorders>
              <w:top w:val="single" w:sz="6" w:space="0" w:color="CCCCCC"/>
              <w:left w:val="single" w:sz="6" w:space="0" w:color="CCCCCC"/>
              <w:bottom w:val="single" w:sz="6" w:space="0" w:color="CCCCCC"/>
              <w:right w:val="single" w:sz="6" w:space="0" w:color="CCCCCC"/>
            </w:tcBorders>
          </w:tcPr>
          <w:p w14:paraId="24A0DF95" w14:textId="2B1CDC54"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04</w:t>
            </w:r>
          </w:p>
        </w:tc>
        <w:tc>
          <w:tcPr>
            <w:tcW w:w="1918" w:type="dxa"/>
            <w:tcBorders>
              <w:top w:val="single" w:sz="6" w:space="0" w:color="CCCCCC"/>
              <w:left w:val="single" w:sz="6" w:space="0" w:color="CCCCCC"/>
              <w:bottom w:val="single" w:sz="6" w:space="0" w:color="CCCCCC"/>
              <w:right w:val="single" w:sz="6" w:space="0" w:color="CCCCCC"/>
            </w:tcBorders>
          </w:tcPr>
          <w:p w14:paraId="2B03E3FD" w14:textId="57395F4E"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04</w:t>
            </w:r>
          </w:p>
        </w:tc>
        <w:tc>
          <w:tcPr>
            <w:tcW w:w="1920" w:type="dxa"/>
            <w:tcBorders>
              <w:top w:val="single" w:sz="6" w:space="0" w:color="CCCCCC"/>
              <w:left w:val="single" w:sz="6" w:space="0" w:color="CCCCCC"/>
              <w:bottom w:val="single" w:sz="6" w:space="0" w:color="CCCCCC"/>
              <w:right w:val="single" w:sz="6" w:space="0" w:color="CCCCCC"/>
            </w:tcBorders>
          </w:tcPr>
          <w:p w14:paraId="190CC7B8" w14:textId="51C6DDA2"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02</w:t>
            </w:r>
          </w:p>
        </w:tc>
      </w:tr>
      <w:tr w:rsidR="0059050C" w:rsidRPr="00790B4F" w14:paraId="59B98A95" w14:textId="49240084"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61CB5D7"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678B81F" w14:textId="01FA2B87"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Sept 27 – 29</w:t>
            </w:r>
          </w:p>
        </w:tc>
        <w:tc>
          <w:tcPr>
            <w:tcW w:w="2293" w:type="dxa"/>
            <w:tcBorders>
              <w:top w:val="single" w:sz="6" w:space="0" w:color="CCCCCC"/>
              <w:left w:val="single" w:sz="6" w:space="0" w:color="CCCCCC"/>
              <w:bottom w:val="single" w:sz="6" w:space="0" w:color="CCCCCC"/>
              <w:right w:val="single" w:sz="6" w:space="0" w:color="CCCCCC"/>
            </w:tcBorders>
          </w:tcPr>
          <w:p w14:paraId="1C260323" w14:textId="77777777" w:rsidR="0059050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importing</w:t>
            </w:r>
          </w:p>
          <w:p w14:paraId="1484C207" w14:textId="433EE7F0" w:rsidR="0059050C" w:rsidRPr="00C35AFC"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cleaning</w:t>
            </w:r>
          </w:p>
        </w:tc>
        <w:tc>
          <w:tcPr>
            <w:tcW w:w="1133" w:type="dxa"/>
            <w:tcBorders>
              <w:top w:val="single" w:sz="6" w:space="0" w:color="CCCCCC"/>
              <w:left w:val="single" w:sz="6" w:space="0" w:color="CCCCCC"/>
              <w:bottom w:val="single" w:sz="6" w:space="0" w:color="CCCCCC"/>
              <w:right w:val="single" w:sz="6" w:space="0" w:color="CCCCCC"/>
            </w:tcBorders>
          </w:tcPr>
          <w:p w14:paraId="1255486C" w14:textId="32C25DE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05</w:t>
            </w:r>
          </w:p>
        </w:tc>
        <w:tc>
          <w:tcPr>
            <w:tcW w:w="1918" w:type="dxa"/>
            <w:tcBorders>
              <w:top w:val="single" w:sz="6" w:space="0" w:color="CCCCCC"/>
              <w:left w:val="single" w:sz="6" w:space="0" w:color="CCCCCC"/>
              <w:bottom w:val="single" w:sz="6" w:space="0" w:color="CCCCCC"/>
              <w:right w:val="single" w:sz="6" w:space="0" w:color="CCCCCC"/>
            </w:tcBorders>
          </w:tcPr>
          <w:p w14:paraId="799B6689" w14:textId="017D81D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05</w:t>
            </w:r>
          </w:p>
        </w:tc>
        <w:tc>
          <w:tcPr>
            <w:tcW w:w="1920" w:type="dxa"/>
            <w:tcBorders>
              <w:top w:val="single" w:sz="6" w:space="0" w:color="CCCCCC"/>
              <w:left w:val="single" w:sz="6" w:space="0" w:color="CCCCCC"/>
              <w:bottom w:val="single" w:sz="6" w:space="0" w:color="CCCCCC"/>
              <w:right w:val="single" w:sz="6" w:space="0" w:color="CCCCCC"/>
            </w:tcBorders>
          </w:tcPr>
          <w:p w14:paraId="079E769E" w14:textId="6CE9BA7F"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1</w:t>
            </w:r>
          </w:p>
        </w:tc>
      </w:tr>
      <w:tr w:rsidR="0059050C" w:rsidRPr="00790B4F" w14:paraId="10C469AE" w14:textId="4EF07D43"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E0656DD" w14:textId="77777777" w:rsidR="0059050C" w:rsidRPr="00A36A59" w:rsidRDefault="0059050C" w:rsidP="0059050C">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6</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43F22DF" w14:textId="75647AB5" w:rsidR="0059050C" w:rsidRPr="00A36A59" w:rsidRDefault="0059050C"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rPr>
              <w:t>Oct 4 – 6</w:t>
            </w:r>
          </w:p>
        </w:tc>
        <w:tc>
          <w:tcPr>
            <w:tcW w:w="2293" w:type="dxa"/>
            <w:tcBorders>
              <w:top w:val="single" w:sz="6" w:space="0" w:color="CCCCCC"/>
              <w:left w:val="single" w:sz="6" w:space="0" w:color="CCCCCC"/>
              <w:bottom w:val="single" w:sz="6" w:space="0" w:color="CCCCCC"/>
              <w:right w:val="single" w:sz="6" w:space="0" w:color="CCCCCC"/>
            </w:tcBorders>
          </w:tcPr>
          <w:p w14:paraId="28C3ED8F" w14:textId="77777777" w:rsidR="007F2CD6" w:rsidRDefault="007F2CD6" w:rsidP="007F2CD6">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Scientific Practice</w:t>
            </w:r>
          </w:p>
          <w:p w14:paraId="6A75C61D" w14:textId="60058ACD" w:rsidR="0059050C" w:rsidRPr="00A36A59" w:rsidRDefault="007F2CD6" w:rsidP="007F2CD6">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Science Workflow</w:t>
            </w:r>
          </w:p>
        </w:tc>
        <w:tc>
          <w:tcPr>
            <w:tcW w:w="1133" w:type="dxa"/>
            <w:tcBorders>
              <w:top w:val="single" w:sz="6" w:space="0" w:color="CCCCCC"/>
              <w:left w:val="single" w:sz="6" w:space="0" w:color="CCCCCC"/>
              <w:bottom w:val="single" w:sz="6" w:space="0" w:color="CCCCCC"/>
              <w:right w:val="single" w:sz="6" w:space="0" w:color="CCCCCC"/>
            </w:tcBorders>
          </w:tcPr>
          <w:p w14:paraId="536F0158" w14:textId="4FAAC89E" w:rsidR="0059050C" w:rsidRPr="00A36A59" w:rsidRDefault="00930DC3"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18" w:type="dxa"/>
            <w:tcBorders>
              <w:top w:val="single" w:sz="6" w:space="0" w:color="CCCCCC"/>
              <w:left w:val="single" w:sz="6" w:space="0" w:color="CCCCCC"/>
              <w:bottom w:val="single" w:sz="6" w:space="0" w:color="CCCCCC"/>
              <w:right w:val="single" w:sz="6" w:space="0" w:color="CCCCCC"/>
            </w:tcBorders>
          </w:tcPr>
          <w:p w14:paraId="42B765AD" w14:textId="5F45379A"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06</w:t>
            </w:r>
          </w:p>
        </w:tc>
        <w:tc>
          <w:tcPr>
            <w:tcW w:w="1920" w:type="dxa"/>
            <w:tcBorders>
              <w:top w:val="single" w:sz="6" w:space="0" w:color="CCCCCC"/>
              <w:left w:val="single" w:sz="6" w:space="0" w:color="CCCCCC"/>
              <w:bottom w:val="single" w:sz="6" w:space="0" w:color="CCCCCC"/>
              <w:right w:val="single" w:sz="6" w:space="0" w:color="CCCCCC"/>
            </w:tcBorders>
          </w:tcPr>
          <w:p w14:paraId="611F5E2F" w14:textId="6574237E" w:rsidR="0059050C" w:rsidRPr="00A36A59" w:rsidRDefault="00C15D05" w:rsidP="0059050C">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Proposal</w:t>
            </w:r>
          </w:p>
        </w:tc>
      </w:tr>
      <w:tr w:rsidR="001E0CAF" w:rsidRPr="00790B4F" w14:paraId="5EEAADFE" w14:textId="245D181B"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16E4CB"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7</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B541C82" w14:textId="2AC47974"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11 – 13</w:t>
            </w:r>
          </w:p>
        </w:tc>
        <w:tc>
          <w:tcPr>
            <w:tcW w:w="2293" w:type="dxa"/>
            <w:tcBorders>
              <w:top w:val="single" w:sz="6" w:space="0" w:color="CCCCCC"/>
              <w:left w:val="single" w:sz="6" w:space="0" w:color="CCCCCC"/>
              <w:bottom w:val="single" w:sz="6" w:space="0" w:color="CCCCCC"/>
              <w:right w:val="single" w:sz="6" w:space="0" w:color="CCCCCC"/>
            </w:tcBorders>
          </w:tcPr>
          <w:p w14:paraId="52112370" w14:textId="1D1A281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Data Ethics</w:t>
            </w:r>
            <w:r w:rsidDel="007F2CD6">
              <w:rPr>
                <w:rFonts w:ascii="Calibri Light" w:eastAsia="Calibri" w:hAnsi="Calibri Light" w:cs="Calibri Light"/>
                <w:color w:val="000000"/>
                <w:sz w:val="20"/>
                <w:szCs w:val="20"/>
              </w:rPr>
              <w:t xml:space="preserve"> </w:t>
            </w:r>
          </w:p>
        </w:tc>
        <w:tc>
          <w:tcPr>
            <w:tcW w:w="1133" w:type="dxa"/>
            <w:tcBorders>
              <w:top w:val="single" w:sz="6" w:space="0" w:color="CCCCCC"/>
              <w:left w:val="single" w:sz="6" w:space="0" w:color="CCCCCC"/>
              <w:bottom w:val="single" w:sz="6" w:space="0" w:color="CCCCCC"/>
              <w:right w:val="single" w:sz="6" w:space="0" w:color="CCCCCC"/>
            </w:tcBorders>
          </w:tcPr>
          <w:p w14:paraId="09CFB75A" w14:textId="0F81B103" w:rsidR="001E0CAF" w:rsidRPr="00A36A59" w:rsidRDefault="00930DC3"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Faith Integration Discussion</w:t>
            </w:r>
          </w:p>
        </w:tc>
        <w:tc>
          <w:tcPr>
            <w:tcW w:w="1918" w:type="dxa"/>
            <w:tcBorders>
              <w:top w:val="single" w:sz="6" w:space="0" w:color="CCCCCC"/>
              <w:left w:val="single" w:sz="6" w:space="0" w:color="CCCCCC"/>
              <w:bottom w:val="single" w:sz="6" w:space="0" w:color="CCCCCC"/>
              <w:right w:val="single" w:sz="6" w:space="0" w:color="CCCCCC"/>
            </w:tcBorders>
          </w:tcPr>
          <w:p w14:paraId="0E89FE3A" w14:textId="7D7076B6"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7114C701" w14:textId="5E870DEA"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03</w:t>
            </w:r>
          </w:p>
        </w:tc>
      </w:tr>
      <w:tr w:rsidR="001E0CAF" w:rsidRPr="00790B4F" w14:paraId="7592FDD6" w14:textId="201CD1B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C21C894" w14:textId="77777777"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8</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718D7C4" w14:textId="4E741FBF"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18 – 20</w:t>
            </w:r>
          </w:p>
        </w:tc>
        <w:tc>
          <w:tcPr>
            <w:tcW w:w="2293" w:type="dxa"/>
            <w:tcBorders>
              <w:top w:val="single" w:sz="6" w:space="0" w:color="CCCCCC"/>
              <w:left w:val="single" w:sz="6" w:space="0" w:color="CCCCCC"/>
              <w:bottom w:val="single" w:sz="6" w:space="0" w:color="CCCCCC"/>
              <w:right w:val="single" w:sz="6" w:space="0" w:color="CCCCCC"/>
            </w:tcBorders>
          </w:tcPr>
          <w:p w14:paraId="79A91833" w14:textId="7E2DB62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Simple &amp; Multiple Linear Regression</w:t>
            </w:r>
          </w:p>
        </w:tc>
        <w:tc>
          <w:tcPr>
            <w:tcW w:w="1133" w:type="dxa"/>
            <w:tcBorders>
              <w:top w:val="single" w:sz="6" w:space="0" w:color="CCCCCC"/>
              <w:left w:val="single" w:sz="6" w:space="0" w:color="CCCCCC"/>
              <w:bottom w:val="single" w:sz="6" w:space="0" w:color="CCCCCC"/>
              <w:right w:val="single" w:sz="6" w:space="0" w:color="CCCCCC"/>
            </w:tcBorders>
          </w:tcPr>
          <w:p w14:paraId="6EEB3D04" w14:textId="3AB0EDF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r w:rsidR="00602D1E">
              <w:rPr>
                <w:rFonts w:ascii="Calibri Light" w:eastAsia="Calibri" w:hAnsi="Calibri Light" w:cs="Calibri Light"/>
                <w:color w:val="000000"/>
                <w:sz w:val="20"/>
                <w:szCs w:val="20"/>
              </w:rPr>
              <w:t>6</w:t>
            </w:r>
          </w:p>
        </w:tc>
        <w:tc>
          <w:tcPr>
            <w:tcW w:w="1918" w:type="dxa"/>
            <w:tcBorders>
              <w:top w:val="single" w:sz="6" w:space="0" w:color="CCCCCC"/>
              <w:left w:val="single" w:sz="6" w:space="0" w:color="CCCCCC"/>
              <w:bottom w:val="single" w:sz="6" w:space="0" w:color="CCCCCC"/>
              <w:right w:val="single" w:sz="6" w:space="0" w:color="CCCCCC"/>
            </w:tcBorders>
          </w:tcPr>
          <w:p w14:paraId="434628AB" w14:textId="30A554B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w:t>
            </w:r>
            <w:r w:rsidR="00CC60FE">
              <w:rPr>
                <w:rFonts w:ascii="Calibri Light" w:eastAsia="Calibri" w:hAnsi="Calibri Light" w:cs="Calibri Light"/>
                <w:color w:val="000000"/>
                <w:sz w:val="20"/>
                <w:szCs w:val="20"/>
              </w:rPr>
              <w:t>7</w:t>
            </w:r>
          </w:p>
        </w:tc>
        <w:tc>
          <w:tcPr>
            <w:tcW w:w="1920" w:type="dxa"/>
            <w:tcBorders>
              <w:top w:val="single" w:sz="6" w:space="0" w:color="CCCCCC"/>
              <w:left w:val="single" w:sz="6" w:space="0" w:color="CCCCCC"/>
              <w:bottom w:val="single" w:sz="6" w:space="0" w:color="CCCCCC"/>
              <w:right w:val="single" w:sz="6" w:space="0" w:color="CCCCCC"/>
            </w:tcBorders>
          </w:tcPr>
          <w:p w14:paraId="7B559E98" w14:textId="51B0280E" w:rsidR="001E0CAF" w:rsidRPr="00A36A59" w:rsidRDefault="00537DF8"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cleaning &amp; EDA</w:t>
            </w:r>
          </w:p>
        </w:tc>
      </w:tr>
      <w:tr w:rsidR="001E0CAF" w:rsidRPr="00790B4F" w14:paraId="53E8C69C" w14:textId="73C3D026"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320F327" w14:textId="7894D7E9"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9</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21CF51C" w14:textId="57F2BC9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Oct 25 – 27</w:t>
            </w:r>
          </w:p>
        </w:tc>
        <w:tc>
          <w:tcPr>
            <w:tcW w:w="2293" w:type="dxa"/>
            <w:tcBorders>
              <w:top w:val="single" w:sz="6" w:space="0" w:color="CCCCCC"/>
              <w:left w:val="single" w:sz="6" w:space="0" w:color="CCCCCC"/>
              <w:bottom w:val="single" w:sz="6" w:space="0" w:color="CCCCCC"/>
              <w:right w:val="single" w:sz="6" w:space="0" w:color="CCCCCC"/>
            </w:tcBorders>
          </w:tcPr>
          <w:p w14:paraId="0E9B0722" w14:textId="6DFD7BAC"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Logistic Regression</w:t>
            </w:r>
          </w:p>
        </w:tc>
        <w:tc>
          <w:tcPr>
            <w:tcW w:w="1133" w:type="dxa"/>
            <w:tcBorders>
              <w:top w:val="single" w:sz="6" w:space="0" w:color="CCCCCC"/>
              <w:left w:val="single" w:sz="6" w:space="0" w:color="CCCCCC"/>
              <w:bottom w:val="single" w:sz="6" w:space="0" w:color="CCCCCC"/>
              <w:right w:val="single" w:sz="6" w:space="0" w:color="CCCCCC"/>
            </w:tcBorders>
          </w:tcPr>
          <w:p w14:paraId="1F715F60" w14:textId="307E667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0</w:t>
            </w:r>
            <w:r w:rsidR="00602D1E">
              <w:rPr>
                <w:rFonts w:ascii="Calibri Light" w:eastAsia="Calibri" w:hAnsi="Calibri Light" w:cs="Calibri Light"/>
                <w:color w:val="000000"/>
                <w:sz w:val="20"/>
                <w:szCs w:val="20"/>
              </w:rPr>
              <w:t>7</w:t>
            </w:r>
          </w:p>
        </w:tc>
        <w:tc>
          <w:tcPr>
            <w:tcW w:w="1918" w:type="dxa"/>
            <w:tcBorders>
              <w:top w:val="single" w:sz="6" w:space="0" w:color="CCCCCC"/>
              <w:left w:val="single" w:sz="6" w:space="0" w:color="CCCCCC"/>
              <w:bottom w:val="single" w:sz="6" w:space="0" w:color="CCCCCC"/>
              <w:right w:val="single" w:sz="6" w:space="0" w:color="CCCCCC"/>
            </w:tcBorders>
          </w:tcPr>
          <w:p w14:paraId="3AC28804" w14:textId="127BEC4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0</w:t>
            </w:r>
            <w:r w:rsidR="00CC60FE">
              <w:rPr>
                <w:rFonts w:ascii="Calibri Light" w:eastAsia="Calibri" w:hAnsi="Calibri Light" w:cs="Calibri Light"/>
                <w:color w:val="000000"/>
                <w:sz w:val="20"/>
                <w:szCs w:val="20"/>
              </w:rPr>
              <w:t>8</w:t>
            </w:r>
          </w:p>
        </w:tc>
        <w:tc>
          <w:tcPr>
            <w:tcW w:w="1920" w:type="dxa"/>
            <w:tcBorders>
              <w:top w:val="single" w:sz="6" w:space="0" w:color="CCCCCC"/>
              <w:left w:val="single" w:sz="6" w:space="0" w:color="CCCCCC"/>
              <w:bottom w:val="single" w:sz="6" w:space="0" w:color="CCCCCC"/>
              <w:right w:val="single" w:sz="6" w:space="0" w:color="CCCCCC"/>
            </w:tcBorders>
          </w:tcPr>
          <w:p w14:paraId="7B53CB22" w14:textId="37236F0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w:t>
            </w:r>
            <w:r w:rsidR="00CC60FE">
              <w:rPr>
                <w:rFonts w:ascii="Calibri Light" w:eastAsia="Calibri" w:hAnsi="Calibri Light" w:cs="Calibri Light"/>
                <w:color w:val="000000"/>
                <w:sz w:val="20"/>
                <w:szCs w:val="20"/>
              </w:rPr>
              <w:t>4</w:t>
            </w:r>
          </w:p>
        </w:tc>
      </w:tr>
      <w:tr w:rsidR="001E0CAF" w:rsidRPr="00790B4F" w14:paraId="534FE0C8" w14:textId="5BEE3FEB"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418419D" w14:textId="012C0BB2"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10</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99EFF0" w14:textId="163A2E1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 – 3</w:t>
            </w:r>
          </w:p>
        </w:tc>
        <w:tc>
          <w:tcPr>
            <w:tcW w:w="2293" w:type="dxa"/>
            <w:tcBorders>
              <w:top w:val="single" w:sz="6" w:space="0" w:color="CCCCCC"/>
              <w:left w:val="single" w:sz="6" w:space="0" w:color="CCCCCC"/>
              <w:bottom w:val="single" w:sz="6" w:space="0" w:color="CCCCCC"/>
              <w:right w:val="single" w:sz="6" w:space="0" w:color="CCCCCC"/>
            </w:tcBorders>
          </w:tcPr>
          <w:p w14:paraId="7747FEC9" w14:textId="77777777" w:rsidR="001E0CAF"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Feature Engineering</w:t>
            </w:r>
          </w:p>
          <w:p w14:paraId="43225216" w14:textId="65672B38"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Cross Validation</w:t>
            </w:r>
          </w:p>
        </w:tc>
        <w:tc>
          <w:tcPr>
            <w:tcW w:w="1133" w:type="dxa"/>
            <w:tcBorders>
              <w:top w:val="single" w:sz="6" w:space="0" w:color="CCCCCC"/>
              <w:left w:val="single" w:sz="6" w:space="0" w:color="CCCCCC"/>
              <w:bottom w:val="single" w:sz="6" w:space="0" w:color="CCCCCC"/>
              <w:right w:val="single" w:sz="6" w:space="0" w:color="CCCCCC"/>
            </w:tcBorders>
          </w:tcPr>
          <w:p w14:paraId="3DE2FD4A" w14:textId="41F1EEB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08</w:t>
            </w:r>
          </w:p>
        </w:tc>
        <w:tc>
          <w:tcPr>
            <w:tcW w:w="1918" w:type="dxa"/>
            <w:tcBorders>
              <w:top w:val="single" w:sz="6" w:space="0" w:color="CCCCCC"/>
              <w:left w:val="single" w:sz="6" w:space="0" w:color="CCCCCC"/>
              <w:bottom w:val="single" w:sz="6" w:space="0" w:color="CCCCCC"/>
              <w:right w:val="single" w:sz="6" w:space="0" w:color="CCCCCC"/>
            </w:tcBorders>
          </w:tcPr>
          <w:p w14:paraId="0F5537F1" w14:textId="795FC77B"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Lab </w:t>
            </w:r>
            <w:r w:rsidR="00CC60FE">
              <w:rPr>
                <w:rFonts w:ascii="Calibri Light" w:eastAsia="Calibri" w:hAnsi="Calibri Light" w:cs="Calibri Light"/>
                <w:color w:val="000000"/>
                <w:sz w:val="20"/>
                <w:szCs w:val="20"/>
              </w:rPr>
              <w:t>09</w:t>
            </w:r>
          </w:p>
        </w:tc>
        <w:tc>
          <w:tcPr>
            <w:tcW w:w="1920" w:type="dxa"/>
            <w:tcBorders>
              <w:top w:val="single" w:sz="6" w:space="0" w:color="CCCCCC"/>
              <w:left w:val="single" w:sz="6" w:space="0" w:color="CCCCCC"/>
              <w:bottom w:val="single" w:sz="6" w:space="0" w:color="CCCCCC"/>
              <w:right w:val="single" w:sz="6" w:space="0" w:color="CCCCCC"/>
            </w:tcBorders>
          </w:tcPr>
          <w:p w14:paraId="4547A745" w14:textId="6A74B43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Project Rough Draft </w:t>
            </w:r>
          </w:p>
        </w:tc>
      </w:tr>
      <w:tr w:rsidR="001E0CAF" w:rsidRPr="00790B4F" w14:paraId="4B53A2D3" w14:textId="345E0DDD"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A6F3664" w14:textId="11C95D7F"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11</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7867D15" w14:textId="510739D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8 – 10</w:t>
            </w:r>
          </w:p>
        </w:tc>
        <w:tc>
          <w:tcPr>
            <w:tcW w:w="2293" w:type="dxa"/>
            <w:tcBorders>
              <w:top w:val="single" w:sz="6" w:space="0" w:color="CCCCCC"/>
              <w:left w:val="single" w:sz="6" w:space="0" w:color="CCCCCC"/>
              <w:bottom w:val="single" w:sz="6" w:space="0" w:color="CCCCCC"/>
              <w:right w:val="single" w:sz="6" w:space="0" w:color="CCCCCC"/>
            </w:tcBorders>
          </w:tcPr>
          <w:p w14:paraId="30F2E70B" w14:textId="77777777" w:rsidR="001E0CAF" w:rsidRPr="00C35AFC"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Uncertainty Quantification</w:t>
            </w:r>
          </w:p>
          <w:p w14:paraId="62796091" w14:textId="6965CF83" w:rsidR="001E0CAF" w:rsidRPr="00C35AFC" w:rsidRDefault="001E0CAF" w:rsidP="001E0CAF">
            <w:pPr>
              <w:rPr>
                <w:rFonts w:ascii="Calibri Light" w:eastAsia="Calibri" w:hAnsi="Calibri Light" w:cs="Calibri Light"/>
                <w:color w:val="000000"/>
                <w:sz w:val="20"/>
                <w:szCs w:val="20"/>
              </w:rPr>
            </w:pPr>
            <w:r w:rsidRPr="00C35AFC">
              <w:rPr>
                <w:rFonts w:ascii="Calibri Light" w:eastAsia="Calibri" w:hAnsi="Calibri Light" w:cs="Calibri Light"/>
                <w:color w:val="000000"/>
                <w:sz w:val="20"/>
                <w:szCs w:val="20"/>
              </w:rPr>
              <w:t>Bootstrapping</w:t>
            </w:r>
          </w:p>
        </w:tc>
        <w:tc>
          <w:tcPr>
            <w:tcW w:w="1133" w:type="dxa"/>
            <w:tcBorders>
              <w:top w:val="single" w:sz="6" w:space="0" w:color="CCCCCC"/>
              <w:left w:val="single" w:sz="6" w:space="0" w:color="CCCCCC"/>
              <w:bottom w:val="single" w:sz="6" w:space="0" w:color="CCCCCC"/>
              <w:right w:val="single" w:sz="6" w:space="0" w:color="CCCCCC"/>
            </w:tcBorders>
          </w:tcPr>
          <w:p w14:paraId="6F2343E3" w14:textId="01D6C64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09</w:t>
            </w:r>
          </w:p>
        </w:tc>
        <w:tc>
          <w:tcPr>
            <w:tcW w:w="1918" w:type="dxa"/>
            <w:tcBorders>
              <w:top w:val="single" w:sz="6" w:space="0" w:color="CCCCCC"/>
              <w:left w:val="single" w:sz="6" w:space="0" w:color="CCCCCC"/>
              <w:bottom w:val="single" w:sz="6" w:space="0" w:color="CCCCCC"/>
              <w:right w:val="single" w:sz="6" w:space="0" w:color="CCCCCC"/>
            </w:tcBorders>
          </w:tcPr>
          <w:p w14:paraId="29E82EAE" w14:textId="27809A82"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w:t>
            </w:r>
            <w:r w:rsidR="00CC60FE">
              <w:rPr>
                <w:rFonts w:ascii="Calibri Light" w:eastAsia="Calibri" w:hAnsi="Calibri Light" w:cs="Calibri Light"/>
                <w:color w:val="000000"/>
                <w:sz w:val="20"/>
                <w:szCs w:val="20"/>
              </w:rPr>
              <w:t>0</w:t>
            </w:r>
          </w:p>
        </w:tc>
        <w:tc>
          <w:tcPr>
            <w:tcW w:w="1920" w:type="dxa"/>
            <w:tcBorders>
              <w:top w:val="single" w:sz="6" w:space="0" w:color="CCCCCC"/>
              <w:left w:val="single" w:sz="6" w:space="0" w:color="CCCCCC"/>
              <w:bottom w:val="single" w:sz="6" w:space="0" w:color="CCCCCC"/>
              <w:right w:val="single" w:sz="6" w:space="0" w:color="CCCCCC"/>
            </w:tcBorders>
          </w:tcPr>
          <w:p w14:paraId="47045391" w14:textId="0BB4407A"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HW 05</w:t>
            </w:r>
          </w:p>
        </w:tc>
      </w:tr>
      <w:tr w:rsidR="001E0CAF" w:rsidRPr="00790B4F" w14:paraId="58A59635" w14:textId="0D5C51EE"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29A5BC8" w14:textId="75147C98"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12</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6BFED68" w14:textId="1D43C9C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15 – 17</w:t>
            </w:r>
          </w:p>
        </w:tc>
        <w:tc>
          <w:tcPr>
            <w:tcW w:w="2293" w:type="dxa"/>
            <w:tcBorders>
              <w:top w:val="single" w:sz="6" w:space="0" w:color="CCCCCC"/>
              <w:left w:val="single" w:sz="6" w:space="0" w:color="CCCCCC"/>
              <w:bottom w:val="single" w:sz="6" w:space="0" w:color="CCCCCC"/>
              <w:right w:val="single" w:sz="6" w:space="0" w:color="CCCCCC"/>
            </w:tcBorders>
          </w:tcPr>
          <w:p w14:paraId="4C2AAB52" w14:textId="63705185" w:rsidR="001E0CAF" w:rsidRPr="00A36A59" w:rsidRDefault="00CC60FE" w:rsidP="001E0CAF">
            <w:pPr>
              <w:rPr>
                <w:rFonts w:ascii="Calibri Light" w:eastAsia="Calibri" w:hAnsi="Calibri Light" w:cs="Calibri Light"/>
                <w:b/>
                <w:bCs/>
                <w:color w:val="000000"/>
                <w:sz w:val="20"/>
                <w:szCs w:val="20"/>
              </w:rPr>
            </w:pPr>
            <w:r>
              <w:rPr>
                <w:rFonts w:ascii="Calibri Light" w:eastAsia="Calibri" w:hAnsi="Calibri Light" w:cs="Calibri Light"/>
                <w:color w:val="000000"/>
                <w:sz w:val="20"/>
                <w:szCs w:val="20"/>
              </w:rPr>
              <w:t>Inference</w:t>
            </w:r>
          </w:p>
        </w:tc>
        <w:tc>
          <w:tcPr>
            <w:tcW w:w="1133" w:type="dxa"/>
            <w:tcBorders>
              <w:top w:val="single" w:sz="6" w:space="0" w:color="CCCCCC"/>
              <w:left w:val="single" w:sz="6" w:space="0" w:color="CCCCCC"/>
              <w:bottom w:val="single" w:sz="6" w:space="0" w:color="CCCCCC"/>
              <w:right w:val="single" w:sz="6" w:space="0" w:color="CCCCCC"/>
            </w:tcBorders>
          </w:tcPr>
          <w:p w14:paraId="3A0E4E14" w14:textId="66F4505A"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 xml:space="preserve">AE </w:t>
            </w:r>
            <w:r w:rsidR="00602D1E">
              <w:rPr>
                <w:rFonts w:ascii="Calibri Light" w:eastAsia="Calibri" w:hAnsi="Calibri Light" w:cs="Calibri Light"/>
                <w:color w:val="000000"/>
                <w:sz w:val="20"/>
                <w:szCs w:val="20"/>
              </w:rPr>
              <w:t>10</w:t>
            </w:r>
          </w:p>
        </w:tc>
        <w:tc>
          <w:tcPr>
            <w:tcW w:w="1918" w:type="dxa"/>
            <w:tcBorders>
              <w:top w:val="single" w:sz="6" w:space="0" w:color="CCCCCC"/>
              <w:left w:val="single" w:sz="6" w:space="0" w:color="CCCCCC"/>
              <w:bottom w:val="single" w:sz="6" w:space="0" w:color="CCCCCC"/>
              <w:right w:val="single" w:sz="6" w:space="0" w:color="CCCCCC"/>
            </w:tcBorders>
          </w:tcPr>
          <w:p w14:paraId="116E89B5" w14:textId="45BB8242"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Lab 11</w:t>
            </w:r>
          </w:p>
        </w:tc>
        <w:tc>
          <w:tcPr>
            <w:tcW w:w="1920" w:type="dxa"/>
            <w:tcBorders>
              <w:top w:val="single" w:sz="6" w:space="0" w:color="CCCCCC"/>
              <w:left w:val="single" w:sz="6" w:space="0" w:color="CCCCCC"/>
              <w:bottom w:val="single" w:sz="6" w:space="0" w:color="CCCCCC"/>
              <w:right w:val="single" w:sz="6" w:space="0" w:color="CCCCCC"/>
            </w:tcBorders>
          </w:tcPr>
          <w:p w14:paraId="7A0F6037" w14:textId="4580F797" w:rsidR="001E0CAF" w:rsidRPr="00A36A59" w:rsidRDefault="00CC60FE"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SE 02</w:t>
            </w:r>
          </w:p>
        </w:tc>
      </w:tr>
      <w:tr w:rsidR="001E0CAF" w:rsidRPr="00790B4F" w14:paraId="3E790EE0" w14:textId="77777777"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6F6C30" w14:textId="77777777" w:rsidR="001E0CAF" w:rsidRPr="00A36A59" w:rsidRDefault="001E0CAF" w:rsidP="001E0CAF">
            <w:pPr>
              <w:jc w:val="center"/>
              <w:rPr>
                <w:rFonts w:ascii="Calibri Light" w:eastAsia="Calibri" w:hAnsi="Calibri Light" w:cs="Calibri Light"/>
                <w:color w:val="000000"/>
                <w:sz w:val="20"/>
                <w:szCs w:val="20"/>
              </w:rPr>
            </w:pP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9664CB" w14:textId="23CFFB7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21 - 25</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tcPr>
          <w:p w14:paraId="289D880C" w14:textId="3BBB20C4" w:rsidR="001E0CAF"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THANKSGIVING BREAK</w:t>
            </w:r>
          </w:p>
        </w:tc>
      </w:tr>
      <w:tr w:rsidR="001E0CAF" w:rsidRPr="00790B4F" w14:paraId="19AE9CE8" w14:textId="3FB93543"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3804498" w14:textId="2DFCC60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13</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AD47726" w14:textId="7CEFD86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Nov 29 – Dec 1</w:t>
            </w:r>
          </w:p>
        </w:tc>
        <w:tc>
          <w:tcPr>
            <w:tcW w:w="2293" w:type="dxa"/>
            <w:tcBorders>
              <w:top w:val="single" w:sz="6" w:space="0" w:color="CCCCCC"/>
              <w:left w:val="single" w:sz="6" w:space="0" w:color="CCCCCC"/>
              <w:bottom w:val="single" w:sz="6" w:space="0" w:color="CCCCCC"/>
              <w:right w:val="single" w:sz="6" w:space="0" w:color="CCCCCC"/>
            </w:tcBorders>
          </w:tcPr>
          <w:p w14:paraId="2BC00D51" w14:textId="71467AB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Shiny apps</w:t>
            </w:r>
          </w:p>
        </w:tc>
        <w:tc>
          <w:tcPr>
            <w:tcW w:w="1133" w:type="dxa"/>
            <w:tcBorders>
              <w:top w:val="single" w:sz="6" w:space="0" w:color="CCCCCC"/>
              <w:left w:val="single" w:sz="6" w:space="0" w:color="CCCCCC"/>
              <w:bottom w:val="single" w:sz="6" w:space="0" w:color="CCCCCC"/>
              <w:right w:val="single" w:sz="6" w:space="0" w:color="CCCCCC"/>
            </w:tcBorders>
          </w:tcPr>
          <w:p w14:paraId="1FF11AF5" w14:textId="7FA73EFB"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1</w:t>
            </w:r>
          </w:p>
        </w:tc>
        <w:tc>
          <w:tcPr>
            <w:tcW w:w="1918" w:type="dxa"/>
            <w:tcBorders>
              <w:top w:val="single" w:sz="6" w:space="0" w:color="CCCCCC"/>
              <w:left w:val="single" w:sz="6" w:space="0" w:color="CCCCCC"/>
              <w:bottom w:val="single" w:sz="6" w:space="0" w:color="CCCCCC"/>
              <w:right w:val="single" w:sz="6" w:space="0" w:color="CCCCCC"/>
            </w:tcBorders>
          </w:tcPr>
          <w:p w14:paraId="53EBD747" w14:textId="0125720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Peer Review</w:t>
            </w:r>
          </w:p>
        </w:tc>
        <w:tc>
          <w:tcPr>
            <w:tcW w:w="1920" w:type="dxa"/>
            <w:tcBorders>
              <w:top w:val="single" w:sz="6" w:space="0" w:color="CCCCCC"/>
              <w:left w:val="single" w:sz="6" w:space="0" w:color="CCCCCC"/>
              <w:bottom w:val="single" w:sz="6" w:space="0" w:color="CCCCCC"/>
              <w:right w:val="single" w:sz="6" w:space="0" w:color="CCCCCC"/>
            </w:tcBorders>
          </w:tcPr>
          <w:p w14:paraId="68FA6281" w14:textId="63DCAD87"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End of Course Reflection</w:t>
            </w:r>
          </w:p>
        </w:tc>
      </w:tr>
      <w:tr w:rsidR="001E0CAF" w:rsidRPr="00790B4F" w14:paraId="53268184" w14:textId="28100427"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AC62927" w14:textId="55468F1A"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14</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F2591D5" w14:textId="184DDA23"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6 - 8</w:t>
            </w:r>
          </w:p>
        </w:tc>
        <w:tc>
          <w:tcPr>
            <w:tcW w:w="2293" w:type="dxa"/>
            <w:tcBorders>
              <w:top w:val="single" w:sz="6" w:space="0" w:color="CCCCCC"/>
              <w:left w:val="single" w:sz="6" w:space="0" w:color="CCCCCC"/>
              <w:bottom w:val="single" w:sz="6" w:space="0" w:color="CCCCCC"/>
              <w:right w:val="single" w:sz="6" w:space="0" w:color="CCCCCC"/>
            </w:tcBorders>
          </w:tcPr>
          <w:p w14:paraId="66580D10" w14:textId="6F8F4EAE"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Special Topics: Text analysis</w:t>
            </w:r>
          </w:p>
        </w:tc>
        <w:tc>
          <w:tcPr>
            <w:tcW w:w="1133" w:type="dxa"/>
            <w:tcBorders>
              <w:top w:val="single" w:sz="6" w:space="0" w:color="CCCCCC"/>
              <w:left w:val="single" w:sz="6" w:space="0" w:color="CCCCCC"/>
              <w:bottom w:val="single" w:sz="6" w:space="0" w:color="CCCCCC"/>
              <w:right w:val="single" w:sz="6" w:space="0" w:color="CCCCCC"/>
            </w:tcBorders>
          </w:tcPr>
          <w:p w14:paraId="5044DEB4" w14:textId="4E282F4D"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AE 1</w:t>
            </w:r>
            <w:r w:rsidR="00602D1E">
              <w:rPr>
                <w:rFonts w:ascii="Calibri Light" w:eastAsia="Calibri" w:hAnsi="Calibri Light" w:cs="Calibri Light"/>
                <w:color w:val="000000"/>
                <w:sz w:val="20"/>
                <w:szCs w:val="20"/>
              </w:rPr>
              <w:t>2</w:t>
            </w:r>
          </w:p>
        </w:tc>
        <w:tc>
          <w:tcPr>
            <w:tcW w:w="1918" w:type="dxa"/>
            <w:tcBorders>
              <w:top w:val="single" w:sz="6" w:space="0" w:color="CCCCCC"/>
              <w:left w:val="single" w:sz="6" w:space="0" w:color="CCCCCC"/>
              <w:bottom w:val="single" w:sz="6" w:space="0" w:color="CCCCCC"/>
              <w:right w:val="single" w:sz="6" w:space="0" w:color="CCCCCC"/>
            </w:tcBorders>
          </w:tcPr>
          <w:p w14:paraId="43F2C2C3" w14:textId="3E3EC6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Work Session</w:t>
            </w:r>
          </w:p>
        </w:tc>
        <w:tc>
          <w:tcPr>
            <w:tcW w:w="1920" w:type="dxa"/>
            <w:tcBorders>
              <w:top w:val="single" w:sz="6" w:space="0" w:color="CCCCCC"/>
              <w:left w:val="single" w:sz="6" w:space="0" w:color="CCCCCC"/>
              <w:bottom w:val="single" w:sz="6" w:space="0" w:color="CCCCCC"/>
              <w:right w:val="single" w:sz="6" w:space="0" w:color="CCCCCC"/>
            </w:tcBorders>
          </w:tcPr>
          <w:p w14:paraId="27884EE9" w14:textId="22AEBCC0"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Project Presentation</w:t>
            </w:r>
          </w:p>
        </w:tc>
      </w:tr>
      <w:tr w:rsidR="001E0CAF" w:rsidRPr="005630E5" w14:paraId="0FB99E3B" w14:textId="5585B140" w:rsidTr="00DA77DF">
        <w:trPr>
          <w:trHeight w:val="582"/>
        </w:trPr>
        <w:tc>
          <w:tcPr>
            <w:tcW w:w="6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C684DFB" w14:textId="4F5265AC" w:rsidR="001E0CAF" w:rsidRPr="00A36A59" w:rsidRDefault="001E0CAF" w:rsidP="001E0CAF">
            <w:pPr>
              <w:jc w:val="center"/>
              <w:rPr>
                <w:rFonts w:ascii="Calibri Light" w:eastAsia="Calibri" w:hAnsi="Calibri Light" w:cs="Calibri Light"/>
                <w:color w:val="000000"/>
                <w:sz w:val="20"/>
                <w:szCs w:val="20"/>
              </w:rPr>
            </w:pPr>
            <w:r w:rsidRPr="00A36A59">
              <w:rPr>
                <w:rFonts w:ascii="Calibri Light" w:eastAsia="Calibri" w:hAnsi="Calibri Light" w:cs="Calibri Light"/>
                <w:color w:val="000000"/>
                <w:sz w:val="20"/>
                <w:szCs w:val="20"/>
              </w:rPr>
              <w:t>1</w:t>
            </w:r>
            <w:r>
              <w:rPr>
                <w:rFonts w:ascii="Calibri Light" w:eastAsia="Calibri" w:hAnsi="Calibri Light" w:cs="Calibri Light"/>
                <w:color w:val="000000"/>
                <w:sz w:val="20"/>
                <w:szCs w:val="20"/>
              </w:rPr>
              <w:t>5</w:t>
            </w:r>
          </w:p>
        </w:tc>
        <w:tc>
          <w:tcPr>
            <w:tcW w:w="137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88452CE" w14:textId="7DB627C9" w:rsidR="001E0CAF" w:rsidRPr="00A36A59" w:rsidRDefault="001E0CAF" w:rsidP="001E0CAF">
            <w:pPr>
              <w:rPr>
                <w:rFonts w:ascii="Calibri Light" w:eastAsia="Calibri" w:hAnsi="Calibri Light" w:cs="Calibri Light"/>
                <w:color w:val="000000"/>
                <w:sz w:val="20"/>
                <w:szCs w:val="20"/>
              </w:rPr>
            </w:pPr>
            <w:r>
              <w:rPr>
                <w:rFonts w:ascii="Calibri Light" w:eastAsia="Calibri" w:hAnsi="Calibri Light" w:cs="Calibri Light"/>
                <w:color w:val="000000"/>
                <w:sz w:val="20"/>
              </w:rPr>
              <w:t>Dec 13 - 15</w:t>
            </w:r>
          </w:p>
        </w:tc>
        <w:tc>
          <w:tcPr>
            <w:tcW w:w="7264" w:type="dxa"/>
            <w:gridSpan w:val="4"/>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center"/>
          </w:tcPr>
          <w:p w14:paraId="3362AF7E" w14:textId="6FD69BBA" w:rsidR="001E0CAF" w:rsidRPr="00A36A59" w:rsidRDefault="001E0CAF" w:rsidP="001E0CAF">
            <w:pPr>
              <w:jc w:val="center"/>
              <w:rPr>
                <w:rFonts w:ascii="Calibri Light" w:eastAsia="Calibri" w:hAnsi="Calibri Light" w:cs="Calibri Light"/>
                <w:color w:val="000000"/>
                <w:sz w:val="20"/>
                <w:szCs w:val="20"/>
              </w:rPr>
            </w:pPr>
            <w:r>
              <w:rPr>
                <w:rFonts w:ascii="Calibri Light" w:eastAsia="Calibri" w:hAnsi="Calibri Light" w:cs="Calibri Light"/>
                <w:color w:val="000000"/>
                <w:sz w:val="20"/>
                <w:szCs w:val="20"/>
              </w:rPr>
              <w:t>Exam Week – Final Project Presentations</w:t>
            </w:r>
          </w:p>
        </w:tc>
      </w:tr>
    </w:tbl>
    <w:p w14:paraId="3086250C" w14:textId="25B94ADE" w:rsidR="005C009B" w:rsidRPr="001E5DD4" w:rsidRDefault="00C8241C" w:rsidP="00D02D6B">
      <w:pPr>
        <w:jc w:val="both"/>
        <w:rPr>
          <w:rFonts w:ascii="Calibri Light" w:eastAsia="Calibri" w:hAnsi="Calibri Light" w:cs="Calibri Light"/>
          <w:i/>
          <w:iCs/>
          <w:color w:val="000000"/>
          <w:sz w:val="16"/>
          <w:szCs w:val="16"/>
        </w:rPr>
      </w:pPr>
      <w:r w:rsidRPr="001E5DD4">
        <w:rPr>
          <w:rFonts w:ascii="Calibri Light" w:eastAsia="Calibri" w:hAnsi="Calibri Light" w:cs="Calibri Light"/>
          <w:i/>
          <w:iCs/>
          <w:color w:val="000000"/>
          <w:sz w:val="16"/>
          <w:szCs w:val="16"/>
        </w:rPr>
        <w:t>Course schedule, topics, exams and assignments may be changed at the instructor’s discretion</w:t>
      </w:r>
    </w:p>
    <w:sectPr w:rsidR="005C009B" w:rsidRPr="001E5DD4">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8E822" w14:textId="77777777" w:rsidR="003003CD" w:rsidRDefault="003003CD">
      <w:r>
        <w:separator/>
      </w:r>
    </w:p>
  </w:endnote>
  <w:endnote w:type="continuationSeparator" w:id="0">
    <w:p w14:paraId="459861C1" w14:textId="77777777" w:rsidR="003003CD" w:rsidRDefault="00300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Melior">
    <w:altName w:val="Calibri"/>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78A1"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EE25DA">
      <w:rPr>
        <w:noProof/>
        <w:color w:val="000000"/>
        <w:sz w:val="20"/>
        <w:szCs w:val="20"/>
      </w:rPr>
      <w:t>1</w:t>
    </w:r>
    <w:r>
      <w:rPr>
        <w:color w:val="000000"/>
        <w:sz w:val="20"/>
        <w:szCs w:val="20"/>
      </w:rPr>
      <w:fldChar w:fldCharType="end"/>
    </w:r>
    <w:r>
      <w:rPr>
        <w:color w:val="000000"/>
        <w:sz w:val="20"/>
        <w:szCs w:val="20"/>
      </w:rPr>
      <w:t xml:space="preserve"> -</w:t>
    </w:r>
    <w:r>
      <w:rPr>
        <w:rFonts w:ascii="Times" w:eastAsia="Times" w:hAnsi="Times" w:cs="Times"/>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24526" w14:textId="77777777" w:rsidR="003003CD" w:rsidRDefault="003003CD">
      <w:r>
        <w:separator/>
      </w:r>
    </w:p>
  </w:footnote>
  <w:footnote w:type="continuationSeparator" w:id="0">
    <w:p w14:paraId="3CDF1013" w14:textId="77777777" w:rsidR="003003CD" w:rsidRDefault="003003CD">
      <w:r>
        <w:continuationSeparator/>
      </w:r>
    </w:p>
  </w:footnote>
  <w:footnote w:id="1">
    <w:p w14:paraId="55088271" w14:textId="59CEB8EA" w:rsidR="004146AB" w:rsidRPr="00FE73CA" w:rsidRDefault="004146AB" w:rsidP="004146AB">
      <w:pPr>
        <w:rPr>
          <w:rFonts w:ascii="Calibri Light" w:hAnsi="Calibri Light" w:cs="Calibri Light"/>
          <w:color w:val="000000" w:themeColor="text1"/>
          <w:sz w:val="20"/>
          <w:szCs w:val="20"/>
          <w:rPrChange w:id="0" w:author="Microsoft Office User" w:date="2022-08-23T17:07:00Z">
            <w:rPr>
              <w:rFonts w:ascii="Calibri Light" w:hAnsi="Calibri Light" w:cs="Calibri Light"/>
              <w:sz w:val="20"/>
              <w:szCs w:val="20"/>
            </w:rPr>
          </w:rPrChange>
        </w:rPr>
      </w:pPr>
      <w:r>
        <w:rPr>
          <w:rStyle w:val="FootnoteReference"/>
        </w:rPr>
        <w:footnoteRef/>
      </w:r>
      <w:r>
        <w:t xml:space="preserve"> </w:t>
      </w:r>
      <w:r w:rsidRPr="00FE73CA">
        <w:rPr>
          <w:rFonts w:ascii="Calibri Light" w:hAnsi="Calibri Light" w:cs="Calibri Light"/>
          <w:color w:val="000000" w:themeColor="text1"/>
          <w:sz w:val="20"/>
          <w:szCs w:val="20"/>
          <w:rPrChange w:id="1" w:author="Microsoft Office User" w:date="2022-08-23T17:07:00Z">
            <w:rPr>
              <w:rFonts w:ascii="Calibri Light" w:hAnsi="Calibri Light" w:cs="Calibri Light"/>
              <w:sz w:val="20"/>
              <w:szCs w:val="20"/>
            </w:rPr>
          </w:rPrChange>
        </w:rPr>
        <w:t xml:space="preserve">Much of the course design, activities, and assessments are adapted from </w:t>
      </w:r>
      <w:r w:rsidRPr="00FE73CA">
        <w:rPr>
          <w:rFonts w:ascii="Calibri Light" w:eastAsia="Calibri" w:hAnsi="Calibri Light" w:cs="Calibri Light"/>
          <w:color w:val="000000" w:themeColor="text1"/>
          <w:sz w:val="20"/>
          <w:szCs w:val="20"/>
        </w:rPr>
        <w:t xml:space="preserve">Mine </w:t>
      </w:r>
      <w:r w:rsidRPr="00FE73CA">
        <w:rPr>
          <w:rFonts w:ascii="Calibri Light" w:hAnsi="Calibri Light" w:cs="Calibri Light"/>
          <w:color w:val="000000" w:themeColor="text1"/>
          <w:sz w:val="20"/>
          <w:szCs w:val="20"/>
          <w:shd w:val="clear" w:color="auto" w:fill="FCFCFC"/>
        </w:rPr>
        <w:t xml:space="preserve">Çetinkaya-Rundel’s </w:t>
      </w:r>
      <w:r w:rsidR="00000000" w:rsidRPr="00FE73CA">
        <w:rPr>
          <w:color w:val="4F81BD" w:themeColor="accent1"/>
          <w:rPrChange w:id="2" w:author="Microsoft Office User" w:date="2022-08-23T17:07:00Z">
            <w:rPr/>
          </w:rPrChange>
        </w:rPr>
        <w:fldChar w:fldCharType="begin"/>
      </w:r>
      <w:r w:rsidR="00000000" w:rsidRPr="00FE73CA">
        <w:rPr>
          <w:color w:val="4F81BD" w:themeColor="accent1"/>
          <w:rPrChange w:id="3" w:author="Microsoft Office User" w:date="2022-08-23T17:07:00Z">
            <w:rPr/>
          </w:rPrChange>
        </w:rPr>
        <w:instrText xml:space="preserve"> HYPERLINK "https://datasciencebox.org/" </w:instrText>
      </w:r>
      <w:r w:rsidR="00000000" w:rsidRPr="00FE73CA">
        <w:rPr>
          <w:color w:val="4F81BD" w:themeColor="accent1"/>
          <w:rPrChange w:id="4" w:author="Microsoft Office User" w:date="2022-08-23T17:07:00Z">
            <w:rPr/>
          </w:rPrChange>
        </w:rPr>
        <w:fldChar w:fldCharType="separate"/>
      </w:r>
      <w:r w:rsidRPr="00FE73CA">
        <w:rPr>
          <w:rStyle w:val="Hyperlink"/>
          <w:rFonts w:ascii="Calibri Light" w:hAnsi="Calibri Light" w:cs="Calibri Light"/>
          <w:i/>
          <w:iCs/>
          <w:color w:val="4F81BD" w:themeColor="accent1"/>
          <w:sz w:val="20"/>
          <w:szCs w:val="20"/>
          <w:shd w:val="clear" w:color="auto" w:fill="FCFCFC"/>
          <w:rPrChange w:id="5" w:author="Microsoft Office User" w:date="2022-08-23T17:07:00Z">
            <w:rPr>
              <w:rStyle w:val="Hyperlink"/>
              <w:rFonts w:ascii="Calibri Light" w:hAnsi="Calibri Light" w:cs="Calibri Light"/>
              <w:i/>
              <w:iCs/>
              <w:sz w:val="20"/>
              <w:szCs w:val="20"/>
              <w:shd w:val="clear" w:color="auto" w:fill="FCFCFC"/>
            </w:rPr>
          </w:rPrChange>
        </w:rPr>
        <w:t>Data Science in a Box</w:t>
      </w:r>
      <w:r w:rsidR="00000000" w:rsidRPr="00FE73CA">
        <w:rPr>
          <w:rStyle w:val="Hyperlink"/>
          <w:rFonts w:ascii="Calibri Light" w:hAnsi="Calibri Light" w:cs="Calibri Light"/>
          <w:i/>
          <w:iCs/>
          <w:color w:val="4F81BD" w:themeColor="accent1"/>
          <w:sz w:val="20"/>
          <w:szCs w:val="20"/>
          <w:shd w:val="clear" w:color="auto" w:fill="FCFCFC"/>
          <w:rPrChange w:id="6" w:author="Microsoft Office User" w:date="2022-08-23T17:07:00Z">
            <w:rPr>
              <w:rStyle w:val="Hyperlink"/>
              <w:rFonts w:ascii="Calibri Light" w:hAnsi="Calibri Light" w:cs="Calibri Light"/>
              <w:i/>
              <w:iCs/>
              <w:sz w:val="20"/>
              <w:szCs w:val="20"/>
              <w:shd w:val="clear" w:color="auto" w:fill="FCFCFC"/>
            </w:rPr>
          </w:rPrChange>
        </w:rPr>
        <w:fldChar w:fldCharType="end"/>
      </w:r>
      <w:r w:rsidRPr="00FE73CA">
        <w:rPr>
          <w:rFonts w:ascii="Calibri Light" w:hAnsi="Calibri Light" w:cs="Calibri Light"/>
          <w:color w:val="000000" w:themeColor="text1"/>
          <w:sz w:val="20"/>
          <w:szCs w:val="20"/>
          <w:shd w:val="clear" w:color="auto" w:fill="FCFCFC"/>
        </w:rPr>
        <w:t xml:space="preserve"> curriculum and Duke University’s open source </w:t>
      </w:r>
      <w:r w:rsidR="00000000" w:rsidRPr="00FE73CA">
        <w:rPr>
          <w:color w:val="4F81BD" w:themeColor="accent1"/>
          <w:rPrChange w:id="7" w:author="Microsoft Office User" w:date="2022-08-23T17:07:00Z">
            <w:rPr/>
          </w:rPrChange>
        </w:rPr>
        <w:fldChar w:fldCharType="begin"/>
      </w:r>
      <w:r w:rsidR="00000000" w:rsidRPr="00FE73CA">
        <w:rPr>
          <w:color w:val="4F81BD" w:themeColor="accent1"/>
          <w:rPrChange w:id="8" w:author="Microsoft Office User" w:date="2022-08-23T17:07:00Z">
            <w:rPr/>
          </w:rPrChange>
        </w:rPr>
        <w:instrText xml:space="preserve"> HYPERLINK "https://www.introds.org/" </w:instrText>
      </w:r>
      <w:r w:rsidR="00000000" w:rsidRPr="00FE73CA">
        <w:rPr>
          <w:color w:val="4F81BD" w:themeColor="accent1"/>
          <w:rPrChange w:id="9" w:author="Microsoft Office User" w:date="2022-08-23T17:07:00Z">
            <w:rPr/>
          </w:rPrChange>
        </w:rPr>
        <w:fldChar w:fldCharType="separate"/>
      </w:r>
      <w:r w:rsidRPr="00FE73CA">
        <w:rPr>
          <w:rStyle w:val="Hyperlink"/>
          <w:rFonts w:ascii="Calibri Light" w:hAnsi="Calibri Light" w:cs="Calibri Light"/>
          <w:color w:val="4F81BD" w:themeColor="accent1"/>
          <w:sz w:val="20"/>
          <w:szCs w:val="20"/>
          <w:shd w:val="clear" w:color="auto" w:fill="FCFCFC"/>
          <w:rPrChange w:id="10" w:author="Microsoft Office User" w:date="2022-08-23T17:07:00Z">
            <w:rPr>
              <w:rStyle w:val="Hyperlink"/>
              <w:rFonts w:ascii="Calibri Light" w:hAnsi="Calibri Light" w:cs="Calibri Light"/>
              <w:sz w:val="20"/>
              <w:szCs w:val="20"/>
              <w:shd w:val="clear" w:color="auto" w:fill="FCFCFC"/>
            </w:rPr>
          </w:rPrChange>
        </w:rPr>
        <w:t>Introduction to Data Science</w:t>
      </w:r>
      <w:r w:rsidR="00000000" w:rsidRPr="00FE73CA">
        <w:rPr>
          <w:rStyle w:val="Hyperlink"/>
          <w:rFonts w:ascii="Calibri Light" w:hAnsi="Calibri Light" w:cs="Calibri Light"/>
          <w:color w:val="4F81BD" w:themeColor="accent1"/>
          <w:sz w:val="20"/>
          <w:szCs w:val="20"/>
          <w:shd w:val="clear" w:color="auto" w:fill="FCFCFC"/>
          <w:rPrChange w:id="11" w:author="Microsoft Office User" w:date="2022-08-23T17:07:00Z">
            <w:rPr>
              <w:rStyle w:val="Hyperlink"/>
              <w:rFonts w:ascii="Calibri Light" w:hAnsi="Calibri Light" w:cs="Calibri Light"/>
              <w:sz w:val="20"/>
              <w:szCs w:val="20"/>
              <w:shd w:val="clear" w:color="auto" w:fill="FCFCFC"/>
            </w:rPr>
          </w:rPrChange>
        </w:rPr>
        <w:fldChar w:fldCharType="end"/>
      </w:r>
      <w:r w:rsidRPr="00FE73CA">
        <w:rPr>
          <w:rFonts w:ascii="Calibri Light" w:hAnsi="Calibri Light" w:cs="Calibri Light"/>
          <w:color w:val="000000" w:themeColor="text1"/>
          <w:sz w:val="20"/>
          <w:szCs w:val="20"/>
          <w:shd w:val="clear" w:color="auto" w:fill="FCFCFC"/>
        </w:rPr>
        <w:t xml:space="preserve"> course </w:t>
      </w:r>
      <w:r w:rsidRPr="00FE73CA">
        <w:rPr>
          <w:rFonts w:ascii="Calibri Light" w:hAnsi="Calibri Light" w:cs="Calibri Light"/>
          <w:color w:val="000000" w:themeColor="text1"/>
          <w:sz w:val="20"/>
          <w:szCs w:val="20"/>
          <w:shd w:val="clear" w:color="auto" w:fill="FFFFFF"/>
          <w:rPrChange w:id="12" w:author="Microsoft Office User" w:date="2022-08-23T17:07:00Z">
            <w:rPr>
              <w:rFonts w:ascii="Calibri Light" w:hAnsi="Calibri Light" w:cs="Calibri Light"/>
              <w:color w:val="212529"/>
              <w:sz w:val="20"/>
              <w:szCs w:val="20"/>
              <w:shd w:val="clear" w:color="auto" w:fill="FFFFFF"/>
            </w:rPr>
          </w:rPrChange>
        </w:rPr>
        <w:t>under the Creative Commons Attribution Share Alike 4.0 International.</w:t>
      </w:r>
    </w:p>
    <w:p w14:paraId="303D81CF" w14:textId="428110E7" w:rsidR="004146AB" w:rsidRDefault="004146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032" w14:textId="77777777" w:rsidR="005C009B" w:rsidRDefault="00C8241C">
    <w:pPr>
      <w:pBdr>
        <w:top w:val="nil"/>
        <w:left w:val="nil"/>
        <w:bottom w:val="nil"/>
        <w:right w:val="nil"/>
        <w:between w:val="nil"/>
      </w:pBdr>
      <w:tabs>
        <w:tab w:val="center" w:pos="4320"/>
        <w:tab w:val="right" w:pos="8640"/>
      </w:tabs>
      <w:rPr>
        <w:rFonts w:ascii="Times" w:eastAsia="Times" w:hAnsi="Times" w:cs="Times"/>
        <w:color w:val="000000"/>
      </w:rPr>
    </w:pPr>
    <w:r>
      <w:rPr>
        <w:rFonts w:ascii="Times" w:eastAsia="Times" w:hAnsi="Times" w:cs="Times"/>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5F2"/>
    <w:multiLevelType w:val="multilevel"/>
    <w:tmpl w:val="CF1015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7E2187"/>
    <w:multiLevelType w:val="multilevel"/>
    <w:tmpl w:val="FE245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F2E"/>
    <w:multiLevelType w:val="multilevel"/>
    <w:tmpl w:val="A7A01FEC"/>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335C7B70"/>
    <w:multiLevelType w:val="hybridMultilevel"/>
    <w:tmpl w:val="789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67BDF"/>
    <w:multiLevelType w:val="hybridMultilevel"/>
    <w:tmpl w:val="C48A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75A0F"/>
    <w:multiLevelType w:val="multilevel"/>
    <w:tmpl w:val="532E6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568462B"/>
    <w:multiLevelType w:val="multilevel"/>
    <w:tmpl w:val="510E0B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57D6A1B"/>
    <w:multiLevelType w:val="multilevel"/>
    <w:tmpl w:val="B23C3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A132E5"/>
    <w:multiLevelType w:val="multilevel"/>
    <w:tmpl w:val="6172C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613A50"/>
    <w:multiLevelType w:val="multilevel"/>
    <w:tmpl w:val="C0E81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152D0"/>
    <w:multiLevelType w:val="hybridMultilevel"/>
    <w:tmpl w:val="8608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F72D8"/>
    <w:multiLevelType w:val="hybridMultilevel"/>
    <w:tmpl w:val="43A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D7925"/>
    <w:multiLevelType w:val="multilevel"/>
    <w:tmpl w:val="C6CA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9A68F4"/>
    <w:multiLevelType w:val="multilevel"/>
    <w:tmpl w:val="5E0204D4"/>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1531BB"/>
    <w:multiLevelType w:val="hybridMultilevel"/>
    <w:tmpl w:val="0F569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73903996">
    <w:abstractNumId w:val="5"/>
  </w:num>
  <w:num w:numId="2" w16cid:durableId="737216652">
    <w:abstractNumId w:val="12"/>
  </w:num>
  <w:num w:numId="3" w16cid:durableId="600144114">
    <w:abstractNumId w:val="8"/>
  </w:num>
  <w:num w:numId="4" w16cid:durableId="1582911273">
    <w:abstractNumId w:val="0"/>
  </w:num>
  <w:num w:numId="5" w16cid:durableId="1634285406">
    <w:abstractNumId w:val="9"/>
  </w:num>
  <w:num w:numId="6" w16cid:durableId="739450952">
    <w:abstractNumId w:val="2"/>
  </w:num>
  <w:num w:numId="7" w16cid:durableId="2096778010">
    <w:abstractNumId w:val="13"/>
  </w:num>
  <w:num w:numId="8" w16cid:durableId="207642777">
    <w:abstractNumId w:val="7"/>
  </w:num>
  <w:num w:numId="9" w16cid:durableId="1401832720">
    <w:abstractNumId w:val="3"/>
  </w:num>
  <w:num w:numId="10" w16cid:durableId="831481216">
    <w:abstractNumId w:val="6"/>
  </w:num>
  <w:num w:numId="11" w16cid:durableId="659310730">
    <w:abstractNumId w:val="14"/>
  </w:num>
  <w:num w:numId="12" w16cid:durableId="266810446">
    <w:abstractNumId w:val="10"/>
  </w:num>
  <w:num w:numId="13" w16cid:durableId="1139108610">
    <w:abstractNumId w:val="11"/>
  </w:num>
  <w:num w:numId="14" w16cid:durableId="1203666735">
    <w:abstractNumId w:val="1"/>
  </w:num>
  <w:num w:numId="15" w16cid:durableId="19293894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09B"/>
    <w:rsid w:val="000234BC"/>
    <w:rsid w:val="0003637F"/>
    <w:rsid w:val="00044ACD"/>
    <w:rsid w:val="00054486"/>
    <w:rsid w:val="00081967"/>
    <w:rsid w:val="00081DD3"/>
    <w:rsid w:val="00087266"/>
    <w:rsid w:val="000B6326"/>
    <w:rsid w:val="000C1441"/>
    <w:rsid w:val="000C4FEC"/>
    <w:rsid w:val="000D56A9"/>
    <w:rsid w:val="00144047"/>
    <w:rsid w:val="00150C1C"/>
    <w:rsid w:val="00195817"/>
    <w:rsid w:val="001A3174"/>
    <w:rsid w:val="001C7558"/>
    <w:rsid w:val="001D0317"/>
    <w:rsid w:val="001D45B9"/>
    <w:rsid w:val="001D786D"/>
    <w:rsid w:val="001E0CAF"/>
    <w:rsid w:val="001E10DF"/>
    <w:rsid w:val="001E5DD4"/>
    <w:rsid w:val="001F03B0"/>
    <w:rsid w:val="001F0805"/>
    <w:rsid w:val="00203A4C"/>
    <w:rsid w:val="002063D9"/>
    <w:rsid w:val="00225B0E"/>
    <w:rsid w:val="002852BB"/>
    <w:rsid w:val="0028548F"/>
    <w:rsid w:val="002A2D2F"/>
    <w:rsid w:val="002B5E1C"/>
    <w:rsid w:val="002B6D72"/>
    <w:rsid w:val="002C539C"/>
    <w:rsid w:val="002D03CF"/>
    <w:rsid w:val="002E3A5E"/>
    <w:rsid w:val="002F7C94"/>
    <w:rsid w:val="002F7E7F"/>
    <w:rsid w:val="003003CD"/>
    <w:rsid w:val="00306E23"/>
    <w:rsid w:val="0032566F"/>
    <w:rsid w:val="0036287F"/>
    <w:rsid w:val="00370677"/>
    <w:rsid w:val="00386E3D"/>
    <w:rsid w:val="003C102D"/>
    <w:rsid w:val="003D57F9"/>
    <w:rsid w:val="003E1F48"/>
    <w:rsid w:val="0040151A"/>
    <w:rsid w:val="004146AB"/>
    <w:rsid w:val="004664AB"/>
    <w:rsid w:val="00490082"/>
    <w:rsid w:val="004A569A"/>
    <w:rsid w:val="004F2E5E"/>
    <w:rsid w:val="00537DF8"/>
    <w:rsid w:val="00552603"/>
    <w:rsid w:val="00557D39"/>
    <w:rsid w:val="005630E5"/>
    <w:rsid w:val="0059050C"/>
    <w:rsid w:val="005A04BA"/>
    <w:rsid w:val="005C009B"/>
    <w:rsid w:val="005D0A32"/>
    <w:rsid w:val="00602D1E"/>
    <w:rsid w:val="006275DE"/>
    <w:rsid w:val="00642304"/>
    <w:rsid w:val="00666251"/>
    <w:rsid w:val="00667DE2"/>
    <w:rsid w:val="00675D7B"/>
    <w:rsid w:val="006B5899"/>
    <w:rsid w:val="006F718B"/>
    <w:rsid w:val="00717306"/>
    <w:rsid w:val="007338D7"/>
    <w:rsid w:val="00750C4A"/>
    <w:rsid w:val="00755A43"/>
    <w:rsid w:val="0076188B"/>
    <w:rsid w:val="00783261"/>
    <w:rsid w:val="00790B4F"/>
    <w:rsid w:val="007A503E"/>
    <w:rsid w:val="007E2439"/>
    <w:rsid w:val="007F2CD6"/>
    <w:rsid w:val="007F69AF"/>
    <w:rsid w:val="008322F4"/>
    <w:rsid w:val="00855036"/>
    <w:rsid w:val="00884801"/>
    <w:rsid w:val="00885855"/>
    <w:rsid w:val="00894897"/>
    <w:rsid w:val="008B0C57"/>
    <w:rsid w:val="008B466B"/>
    <w:rsid w:val="008F5EF1"/>
    <w:rsid w:val="00930DC3"/>
    <w:rsid w:val="009715B2"/>
    <w:rsid w:val="00990689"/>
    <w:rsid w:val="009A7718"/>
    <w:rsid w:val="009D2EBB"/>
    <w:rsid w:val="00A14FC9"/>
    <w:rsid w:val="00A36A59"/>
    <w:rsid w:val="00A55953"/>
    <w:rsid w:val="00A73C9D"/>
    <w:rsid w:val="00A743F9"/>
    <w:rsid w:val="00A74901"/>
    <w:rsid w:val="00A81710"/>
    <w:rsid w:val="00AB371D"/>
    <w:rsid w:val="00AB5E4B"/>
    <w:rsid w:val="00AD5308"/>
    <w:rsid w:val="00B12B0A"/>
    <w:rsid w:val="00B311B3"/>
    <w:rsid w:val="00B63FC6"/>
    <w:rsid w:val="00BB6FD6"/>
    <w:rsid w:val="00C079CE"/>
    <w:rsid w:val="00C15D05"/>
    <w:rsid w:val="00C35AFC"/>
    <w:rsid w:val="00C54A21"/>
    <w:rsid w:val="00C724FA"/>
    <w:rsid w:val="00C8241C"/>
    <w:rsid w:val="00C84E26"/>
    <w:rsid w:val="00C933E3"/>
    <w:rsid w:val="00CB7AFC"/>
    <w:rsid w:val="00CC0487"/>
    <w:rsid w:val="00CC60FE"/>
    <w:rsid w:val="00CD66D1"/>
    <w:rsid w:val="00CF5A40"/>
    <w:rsid w:val="00D02D6B"/>
    <w:rsid w:val="00D15505"/>
    <w:rsid w:val="00D15B05"/>
    <w:rsid w:val="00D2309D"/>
    <w:rsid w:val="00D43257"/>
    <w:rsid w:val="00D9222B"/>
    <w:rsid w:val="00DA5A20"/>
    <w:rsid w:val="00DA77DF"/>
    <w:rsid w:val="00DB6805"/>
    <w:rsid w:val="00DC4220"/>
    <w:rsid w:val="00DE7AFF"/>
    <w:rsid w:val="00E15745"/>
    <w:rsid w:val="00E42762"/>
    <w:rsid w:val="00E44E41"/>
    <w:rsid w:val="00EA4E3D"/>
    <w:rsid w:val="00EA7E9F"/>
    <w:rsid w:val="00EB479A"/>
    <w:rsid w:val="00EC0C27"/>
    <w:rsid w:val="00EC6296"/>
    <w:rsid w:val="00EE25DA"/>
    <w:rsid w:val="00F33F1E"/>
    <w:rsid w:val="00F6724B"/>
    <w:rsid w:val="00FE595D"/>
    <w:rsid w:val="00FE73CA"/>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EB800"/>
  <w15:docId w15:val="{CB40B30A-39F1-CD43-AB28-5F256907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D"/>
  </w:style>
  <w:style w:type="paragraph" w:styleId="Heading1">
    <w:name w:val="heading 1"/>
    <w:basedOn w:val="Normal"/>
    <w:next w:val="Normal"/>
    <w:uiPriority w:val="9"/>
    <w:qFormat/>
    <w:rsid w:val="006663E5"/>
    <w:pPr>
      <w:keepNext/>
      <w:outlineLvl w:val="0"/>
    </w:pPr>
    <w:rPr>
      <w:rFonts w:ascii="Melior" w:hAnsi="Melior"/>
      <w:b/>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uiPriority w:val="9"/>
    <w:unhideWhenUsed/>
    <w:qFormat/>
    <w:rsid w:val="006663E5"/>
    <w:pPr>
      <w:spacing w:before="100" w:beforeAutospacing="1" w:after="100" w:afterAutospacing="1"/>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6663E5"/>
    <w:pPr>
      <w:tabs>
        <w:tab w:val="center" w:pos="4320"/>
        <w:tab w:val="right" w:pos="8640"/>
      </w:tabs>
    </w:pPr>
    <w:rPr>
      <w:rFonts w:ascii="Times" w:hAnsi="Times"/>
      <w:szCs w:val="20"/>
    </w:rPr>
  </w:style>
  <w:style w:type="paragraph" w:styleId="Footer">
    <w:name w:val="footer"/>
    <w:basedOn w:val="Normal"/>
    <w:rsid w:val="006663E5"/>
    <w:pPr>
      <w:tabs>
        <w:tab w:val="center" w:pos="4320"/>
        <w:tab w:val="right" w:pos="8640"/>
      </w:tabs>
    </w:pPr>
    <w:rPr>
      <w:rFonts w:ascii="Times" w:hAnsi="Times"/>
      <w:szCs w:val="20"/>
    </w:rPr>
  </w:style>
  <w:style w:type="character" w:styleId="Hyperlink">
    <w:name w:val="Hyperlink"/>
    <w:basedOn w:val="DefaultParagraphFont"/>
    <w:uiPriority w:val="99"/>
    <w:rsid w:val="006663E5"/>
    <w:rPr>
      <w:color w:val="0000FF"/>
      <w:u w:val="single"/>
    </w:rPr>
  </w:style>
  <w:style w:type="character" w:styleId="FollowedHyperlink">
    <w:name w:val="FollowedHyperlink"/>
    <w:basedOn w:val="DefaultParagraphFont"/>
    <w:rsid w:val="006663E5"/>
    <w:rPr>
      <w:color w:val="800080"/>
      <w:u w:val="single"/>
    </w:rPr>
  </w:style>
  <w:style w:type="paragraph" w:styleId="HTMLPreformatted">
    <w:name w:val="HTML Preformatted"/>
    <w:basedOn w:val="Normal"/>
    <w:rsid w:val="00666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NormalWeb">
    <w:name w:val="Normal (Web)"/>
    <w:basedOn w:val="Normal"/>
    <w:uiPriority w:val="99"/>
    <w:rsid w:val="006663E5"/>
    <w:pPr>
      <w:spacing w:before="100" w:beforeAutospacing="1" w:after="100" w:afterAutospacing="1"/>
    </w:pPr>
    <w:rPr>
      <w:szCs w:val="20"/>
    </w:rPr>
  </w:style>
  <w:style w:type="paragraph" w:styleId="BalloonText">
    <w:name w:val="Balloon Text"/>
    <w:basedOn w:val="Normal"/>
    <w:semiHidden/>
    <w:rsid w:val="00C446CF"/>
    <w:rPr>
      <w:rFonts w:ascii="Tahoma" w:hAnsi="Tahoma" w:cs="Tahoma"/>
      <w:sz w:val="16"/>
      <w:szCs w:val="16"/>
    </w:rPr>
  </w:style>
  <w:style w:type="table" w:styleId="TableGrid">
    <w:name w:val="Table Grid"/>
    <w:basedOn w:val="TableNormal"/>
    <w:uiPriority w:val="39"/>
    <w:rsid w:val="00AA4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883"/>
    <w:pPr>
      <w:ind w:left="720"/>
      <w:contextualSpacing/>
    </w:pPr>
    <w:rPr>
      <w:rFonts w:ascii="Times" w:hAnsi="Times"/>
      <w:szCs w:val="20"/>
    </w:rPr>
  </w:style>
  <w:style w:type="paragraph" w:styleId="BodyTextIndent">
    <w:name w:val="Body Text Indent"/>
    <w:basedOn w:val="Normal"/>
    <w:link w:val="BodyTextIndentChar"/>
    <w:rsid w:val="00067DF4"/>
    <w:pPr>
      <w:widowControl w:val="0"/>
      <w:tabs>
        <w:tab w:val="left" w:pos="-1440"/>
      </w:tabs>
      <w:autoSpaceDE w:val="0"/>
      <w:autoSpaceDN w:val="0"/>
      <w:adjustRightInd w:val="0"/>
      <w:ind w:left="1440" w:hanging="2160"/>
    </w:pPr>
    <w:rPr>
      <w:rFonts w:ascii="Arial" w:hAnsi="Arial" w:cs="Arial"/>
      <w:szCs w:val="28"/>
    </w:rPr>
  </w:style>
  <w:style w:type="character" w:customStyle="1" w:styleId="BodyTextIndentChar">
    <w:name w:val="Body Text Indent Char"/>
    <w:basedOn w:val="DefaultParagraphFont"/>
    <w:link w:val="BodyTextIndent"/>
    <w:rsid w:val="00067DF4"/>
    <w:rPr>
      <w:rFonts w:ascii="Arial" w:eastAsia="Times New Roman" w:hAnsi="Arial" w:cs="Arial"/>
      <w:sz w:val="24"/>
      <w:szCs w:val="28"/>
    </w:rPr>
  </w:style>
  <w:style w:type="paragraph" w:customStyle="1" w:styleId="Dates">
    <w:name w:val="Dates"/>
    <w:basedOn w:val="Normal"/>
    <w:uiPriority w:val="99"/>
    <w:rsid w:val="0094772E"/>
    <w:rPr>
      <w:rFonts w:ascii="Century Gothic" w:hAnsi="Century Gothic" w:cs="Arial"/>
      <w:sz w:val="20"/>
      <w:szCs w:val="20"/>
    </w:rPr>
  </w:style>
  <w:style w:type="character" w:styleId="Emphasis">
    <w:name w:val="Emphasis"/>
    <w:basedOn w:val="DefaultParagraphFont"/>
    <w:uiPriority w:val="20"/>
    <w:qFormat/>
    <w:rsid w:val="0078487A"/>
    <w:rPr>
      <w:i/>
      <w:iCs/>
    </w:rPr>
  </w:style>
  <w:style w:type="character" w:customStyle="1" w:styleId="pshyperlink">
    <w:name w:val="pshyperlink"/>
    <w:basedOn w:val="DefaultParagraphFont"/>
    <w:rsid w:val="00517C5D"/>
  </w:style>
  <w:style w:type="character" w:customStyle="1" w:styleId="pseditboxdisponly">
    <w:name w:val="pseditbox_disponly"/>
    <w:basedOn w:val="DefaultParagraphFont"/>
    <w:rsid w:val="00517C5D"/>
  </w:style>
  <w:style w:type="character" w:customStyle="1" w:styleId="pslongeditbox">
    <w:name w:val="pslongeditbox"/>
    <w:basedOn w:val="DefaultParagraphFont"/>
    <w:rsid w:val="00517C5D"/>
  </w:style>
  <w:style w:type="character" w:styleId="CommentReference">
    <w:name w:val="annotation reference"/>
    <w:basedOn w:val="DefaultParagraphFont"/>
    <w:semiHidden/>
    <w:unhideWhenUsed/>
    <w:rsid w:val="00464305"/>
    <w:rPr>
      <w:sz w:val="16"/>
      <w:szCs w:val="16"/>
    </w:rPr>
  </w:style>
  <w:style w:type="paragraph" w:styleId="CommentText">
    <w:name w:val="annotation text"/>
    <w:basedOn w:val="Normal"/>
    <w:link w:val="CommentTextChar"/>
    <w:semiHidden/>
    <w:unhideWhenUsed/>
    <w:rsid w:val="00464305"/>
    <w:rPr>
      <w:sz w:val="20"/>
      <w:szCs w:val="20"/>
    </w:rPr>
  </w:style>
  <w:style w:type="character" w:customStyle="1" w:styleId="CommentTextChar">
    <w:name w:val="Comment Text Char"/>
    <w:basedOn w:val="DefaultParagraphFont"/>
    <w:link w:val="CommentText"/>
    <w:semiHidden/>
    <w:rsid w:val="00464305"/>
    <w:rPr>
      <w:rFonts w:ascii="Times New Roman" w:hAnsi="Times New Roman"/>
    </w:rPr>
  </w:style>
  <w:style w:type="paragraph" w:styleId="CommentSubject">
    <w:name w:val="annotation subject"/>
    <w:basedOn w:val="CommentText"/>
    <w:next w:val="CommentText"/>
    <w:link w:val="CommentSubjectChar"/>
    <w:semiHidden/>
    <w:unhideWhenUsed/>
    <w:rsid w:val="00464305"/>
    <w:rPr>
      <w:b/>
      <w:bCs/>
    </w:rPr>
  </w:style>
  <w:style w:type="character" w:customStyle="1" w:styleId="CommentSubjectChar">
    <w:name w:val="Comment Subject Char"/>
    <w:basedOn w:val="CommentTextChar"/>
    <w:link w:val="CommentSubject"/>
    <w:semiHidden/>
    <w:rsid w:val="00464305"/>
    <w:rPr>
      <w:rFonts w:ascii="Times New Roman" w:hAnsi="Times New Roman"/>
      <w:b/>
      <w:bCs/>
    </w:rPr>
  </w:style>
  <w:style w:type="character" w:styleId="UnresolvedMention">
    <w:name w:val="Unresolved Mention"/>
    <w:basedOn w:val="DefaultParagraphFont"/>
    <w:uiPriority w:val="99"/>
    <w:semiHidden/>
    <w:unhideWhenUsed/>
    <w:rsid w:val="00342E06"/>
    <w:rPr>
      <w:color w:val="605E5C"/>
      <w:shd w:val="clear" w:color="auto" w:fill="E1DFDD"/>
    </w:rPr>
  </w:style>
  <w:style w:type="character" w:styleId="PlaceholderText">
    <w:name w:val="Placeholder Text"/>
    <w:basedOn w:val="DefaultParagraphFont"/>
    <w:uiPriority w:val="99"/>
    <w:semiHidden/>
    <w:rsid w:val="00656B09"/>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apple-converted-space">
    <w:name w:val="apple-converted-space"/>
    <w:basedOn w:val="DefaultParagraphFont"/>
    <w:rsid w:val="00FF688C"/>
  </w:style>
  <w:style w:type="character" w:styleId="Strong">
    <w:name w:val="Strong"/>
    <w:basedOn w:val="DefaultParagraphFont"/>
    <w:uiPriority w:val="22"/>
    <w:qFormat/>
    <w:rsid w:val="00FF688C"/>
    <w:rPr>
      <w:b/>
      <w:bCs/>
    </w:rPr>
  </w:style>
  <w:style w:type="paragraph" w:styleId="FootnoteText">
    <w:name w:val="footnote text"/>
    <w:basedOn w:val="Normal"/>
    <w:link w:val="FootnoteTextChar"/>
    <w:uiPriority w:val="99"/>
    <w:semiHidden/>
    <w:unhideWhenUsed/>
    <w:rsid w:val="0076188B"/>
    <w:rPr>
      <w:sz w:val="20"/>
      <w:szCs w:val="20"/>
    </w:rPr>
  </w:style>
  <w:style w:type="character" w:customStyle="1" w:styleId="FootnoteTextChar">
    <w:name w:val="Footnote Text Char"/>
    <w:basedOn w:val="DefaultParagraphFont"/>
    <w:link w:val="FootnoteText"/>
    <w:uiPriority w:val="99"/>
    <w:semiHidden/>
    <w:rsid w:val="0076188B"/>
    <w:rPr>
      <w:sz w:val="20"/>
      <w:szCs w:val="20"/>
    </w:rPr>
  </w:style>
  <w:style w:type="character" w:styleId="FootnoteReference">
    <w:name w:val="footnote reference"/>
    <w:basedOn w:val="DefaultParagraphFont"/>
    <w:uiPriority w:val="99"/>
    <w:semiHidden/>
    <w:unhideWhenUsed/>
    <w:rsid w:val="0076188B"/>
    <w:rPr>
      <w:vertAlign w:val="superscript"/>
    </w:rPr>
  </w:style>
  <w:style w:type="paragraph" w:styleId="Revision">
    <w:name w:val="Revision"/>
    <w:hidden/>
    <w:uiPriority w:val="99"/>
    <w:semiHidden/>
    <w:rsid w:val="007F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1810">
      <w:bodyDiv w:val="1"/>
      <w:marLeft w:val="0"/>
      <w:marRight w:val="0"/>
      <w:marTop w:val="0"/>
      <w:marBottom w:val="0"/>
      <w:divBdr>
        <w:top w:val="none" w:sz="0" w:space="0" w:color="auto"/>
        <w:left w:val="none" w:sz="0" w:space="0" w:color="auto"/>
        <w:bottom w:val="none" w:sz="0" w:space="0" w:color="auto"/>
        <w:right w:val="none" w:sz="0" w:space="0" w:color="auto"/>
      </w:divBdr>
    </w:div>
    <w:div w:id="323092495">
      <w:bodyDiv w:val="1"/>
      <w:marLeft w:val="0"/>
      <w:marRight w:val="0"/>
      <w:marTop w:val="0"/>
      <w:marBottom w:val="0"/>
      <w:divBdr>
        <w:top w:val="none" w:sz="0" w:space="0" w:color="auto"/>
        <w:left w:val="none" w:sz="0" w:space="0" w:color="auto"/>
        <w:bottom w:val="none" w:sz="0" w:space="0" w:color="auto"/>
        <w:right w:val="none" w:sz="0" w:space="0" w:color="auto"/>
      </w:divBdr>
    </w:div>
    <w:div w:id="602766804">
      <w:bodyDiv w:val="1"/>
      <w:marLeft w:val="0"/>
      <w:marRight w:val="0"/>
      <w:marTop w:val="0"/>
      <w:marBottom w:val="0"/>
      <w:divBdr>
        <w:top w:val="none" w:sz="0" w:space="0" w:color="auto"/>
        <w:left w:val="none" w:sz="0" w:space="0" w:color="auto"/>
        <w:bottom w:val="none" w:sz="0" w:space="0" w:color="auto"/>
        <w:right w:val="none" w:sz="0" w:space="0" w:color="auto"/>
      </w:divBdr>
    </w:div>
    <w:div w:id="1021932693">
      <w:bodyDiv w:val="1"/>
      <w:marLeft w:val="0"/>
      <w:marRight w:val="0"/>
      <w:marTop w:val="0"/>
      <w:marBottom w:val="0"/>
      <w:divBdr>
        <w:top w:val="none" w:sz="0" w:space="0" w:color="auto"/>
        <w:left w:val="none" w:sz="0" w:space="0" w:color="auto"/>
        <w:bottom w:val="none" w:sz="0" w:space="0" w:color="auto"/>
        <w:right w:val="none" w:sz="0" w:space="0" w:color="auto"/>
      </w:divBdr>
    </w:div>
    <w:div w:id="1122722848">
      <w:bodyDiv w:val="1"/>
      <w:marLeft w:val="0"/>
      <w:marRight w:val="0"/>
      <w:marTop w:val="0"/>
      <w:marBottom w:val="0"/>
      <w:divBdr>
        <w:top w:val="none" w:sz="0" w:space="0" w:color="auto"/>
        <w:left w:val="none" w:sz="0" w:space="0" w:color="auto"/>
        <w:bottom w:val="none" w:sz="0" w:space="0" w:color="auto"/>
        <w:right w:val="none" w:sz="0" w:space="0" w:color="auto"/>
      </w:divBdr>
    </w:div>
    <w:div w:id="1390035184">
      <w:bodyDiv w:val="1"/>
      <w:marLeft w:val="0"/>
      <w:marRight w:val="0"/>
      <w:marTop w:val="0"/>
      <w:marBottom w:val="0"/>
      <w:divBdr>
        <w:top w:val="none" w:sz="0" w:space="0" w:color="auto"/>
        <w:left w:val="none" w:sz="0" w:space="0" w:color="auto"/>
        <w:bottom w:val="none" w:sz="0" w:space="0" w:color="auto"/>
        <w:right w:val="none" w:sz="0" w:space="0" w:color="auto"/>
      </w:divBdr>
      <w:divsChild>
        <w:div w:id="915482786">
          <w:marLeft w:val="0"/>
          <w:marRight w:val="0"/>
          <w:marTop w:val="0"/>
          <w:marBottom w:val="0"/>
          <w:divBdr>
            <w:top w:val="none" w:sz="0" w:space="0" w:color="auto"/>
            <w:left w:val="none" w:sz="0" w:space="0" w:color="auto"/>
            <w:bottom w:val="none" w:sz="0" w:space="0" w:color="auto"/>
            <w:right w:val="none" w:sz="0" w:space="0" w:color="auto"/>
          </w:divBdr>
        </w:div>
      </w:divsChild>
    </w:div>
    <w:div w:id="1645159750">
      <w:bodyDiv w:val="1"/>
      <w:marLeft w:val="0"/>
      <w:marRight w:val="0"/>
      <w:marTop w:val="0"/>
      <w:marBottom w:val="0"/>
      <w:divBdr>
        <w:top w:val="none" w:sz="0" w:space="0" w:color="auto"/>
        <w:left w:val="none" w:sz="0" w:space="0" w:color="auto"/>
        <w:bottom w:val="none" w:sz="0" w:space="0" w:color="auto"/>
        <w:right w:val="none" w:sz="0" w:space="0" w:color="auto"/>
      </w:divBdr>
    </w:div>
    <w:div w:id="1918051490">
      <w:bodyDiv w:val="1"/>
      <w:marLeft w:val="0"/>
      <w:marRight w:val="0"/>
      <w:marTop w:val="0"/>
      <w:marBottom w:val="0"/>
      <w:divBdr>
        <w:top w:val="none" w:sz="0" w:space="0" w:color="auto"/>
        <w:left w:val="none" w:sz="0" w:space="0" w:color="auto"/>
        <w:bottom w:val="none" w:sz="0" w:space="0" w:color="auto"/>
        <w:right w:val="none" w:sz="0" w:space="0" w:color="auto"/>
      </w:divBdr>
    </w:div>
    <w:div w:id="2006737801">
      <w:bodyDiv w:val="1"/>
      <w:marLeft w:val="0"/>
      <w:marRight w:val="0"/>
      <w:marTop w:val="0"/>
      <w:marBottom w:val="0"/>
      <w:divBdr>
        <w:top w:val="none" w:sz="0" w:space="0" w:color="auto"/>
        <w:left w:val="none" w:sz="0" w:space="0" w:color="auto"/>
        <w:bottom w:val="none" w:sz="0" w:space="0" w:color="auto"/>
        <w:right w:val="none" w:sz="0" w:space="0" w:color="auto"/>
      </w:divBdr>
      <w:divsChild>
        <w:div w:id="1217274378">
          <w:marLeft w:val="0"/>
          <w:marRight w:val="0"/>
          <w:marTop w:val="0"/>
          <w:marBottom w:val="0"/>
          <w:divBdr>
            <w:top w:val="none" w:sz="0" w:space="0" w:color="auto"/>
            <w:left w:val="none" w:sz="0" w:space="0" w:color="auto"/>
            <w:bottom w:val="none" w:sz="0" w:space="0" w:color="auto"/>
            <w:right w:val="none" w:sz="0" w:space="0" w:color="auto"/>
          </w:divBdr>
          <w:divsChild>
            <w:div w:id="1972901137">
              <w:marLeft w:val="0"/>
              <w:marRight w:val="0"/>
              <w:marTop w:val="0"/>
              <w:marBottom w:val="0"/>
              <w:divBdr>
                <w:top w:val="none" w:sz="0" w:space="0" w:color="auto"/>
                <w:left w:val="none" w:sz="0" w:space="0" w:color="auto"/>
                <w:bottom w:val="none" w:sz="0" w:space="0" w:color="auto"/>
                <w:right w:val="none" w:sz="0" w:space="0" w:color="auto"/>
              </w:divBdr>
              <w:divsChild>
                <w:div w:id="1222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wire.com/p/GD02807A2" TargetMode="External"/><Relationship Id="rId18" Type="http://schemas.openxmlformats.org/officeDocument/2006/relationships/hyperlink" Target="https://www.apu.edu/academic-success/services/accessibilit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4ds.had.co.nz/" TargetMode="Externa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www.apu.edu/provost/integrity/"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kfitzgerald@apu.edu" TargetMode="External"/><Relationship Id="rId20" Type="http://schemas.openxmlformats.org/officeDocument/2006/relationships/hyperlink" Target="https://nustat.github.io/intro-stat-d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4ds.had.co.nz/"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kenf8E1RuoA" TargetMode="External"/><Relationship Id="rId23" Type="http://schemas.openxmlformats.org/officeDocument/2006/relationships/footer" Target="footer1.xml"/><Relationship Id="rId10" Type="http://schemas.openxmlformats.org/officeDocument/2006/relationships/hyperlink" Target="https://goo.gl/2uDWh7" TargetMode="External"/><Relationship Id="rId19" Type="http://schemas.openxmlformats.org/officeDocument/2006/relationships/hyperlink" Target="https://www.tidymodels.org" TargetMode="External"/><Relationship Id="rId4" Type="http://schemas.openxmlformats.org/officeDocument/2006/relationships/settings" Target="settings.xml"/><Relationship Id="rId9" Type="http://schemas.openxmlformats.org/officeDocument/2006/relationships/hyperlink" Target="mailto:kfitzgerald@apu.edu" TargetMode="External"/><Relationship Id="rId14" Type="http://schemas.openxmlformats.org/officeDocument/2006/relationships/hyperlink" Target="http://stackoverflow.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YJj7mDZgVcYlJPI0qDWq02H1Q==">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3227</Words>
  <Characters>18784</Characters>
  <Application>Microsoft Office Word</Application>
  <DocSecurity>0</DocSecurity>
  <Lines>293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Hake</dc:creator>
  <cp:lastModifiedBy>Microsoft Office User</cp:lastModifiedBy>
  <cp:revision>7</cp:revision>
  <cp:lastPrinted>2022-07-13T07:02:00Z</cp:lastPrinted>
  <dcterms:created xsi:type="dcterms:W3CDTF">2022-07-13T07:02:00Z</dcterms:created>
  <dcterms:modified xsi:type="dcterms:W3CDTF">2022-08-24T00:15:00Z</dcterms:modified>
</cp:coreProperties>
</file>