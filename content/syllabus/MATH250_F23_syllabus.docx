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204EFD2B" w14:textId="7877AAF3" w:rsidR="00115574" w:rsidRDefault="00D9222B">
      <w:pPr>
        <w:jc w:val="both"/>
        <w:rPr>
          <w:rFonts w:ascii="Calibri Light" w:eastAsia="Calibri" w:hAnsi="Calibri Light" w:cs="Calibri Light"/>
          <w:b/>
          <w:bCs/>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364198">
        <w:rPr>
          <w:rFonts w:ascii="Calibri Light" w:eastAsia="Calibri" w:hAnsi="Calibri Light" w:cs="Calibri Light"/>
          <w:b/>
          <w:bCs/>
          <w:color w:val="000000"/>
        </w:rPr>
        <w:t>3</w:t>
      </w:r>
      <w:r w:rsidR="00115574">
        <w:rPr>
          <w:rFonts w:ascii="Calibri Light" w:eastAsia="Calibri" w:hAnsi="Calibri Light" w:cs="Calibri Light"/>
          <w:b/>
          <w:bCs/>
          <w:color w:val="000000"/>
        </w:rPr>
        <w:tab/>
      </w:r>
      <w:r w:rsidR="00115574">
        <w:rPr>
          <w:rFonts w:ascii="Calibri Light" w:eastAsia="Calibri" w:hAnsi="Calibri Light" w:cs="Calibri Light"/>
          <w:b/>
          <w:bCs/>
          <w:color w:val="000000"/>
        </w:rPr>
        <w:tab/>
      </w:r>
      <w:r w:rsidR="00115574">
        <w:rPr>
          <w:rFonts w:ascii="Calibri Light" w:eastAsia="Calibri" w:hAnsi="Calibri Light" w:cs="Calibri Light"/>
          <w:b/>
          <w:bCs/>
          <w:color w:val="000000"/>
        </w:rPr>
        <w:tab/>
      </w:r>
      <w:r w:rsidR="00115574">
        <w:rPr>
          <w:rFonts w:ascii="Calibri Light" w:eastAsia="Calibri" w:hAnsi="Calibri Light" w:cs="Calibri Light"/>
          <w:b/>
          <w:bCs/>
          <w:color w:val="000000"/>
        </w:rPr>
        <w:tab/>
      </w:r>
      <w:r w:rsidR="00115574">
        <w:rPr>
          <w:rFonts w:ascii="Calibri Light" w:eastAsia="Calibri" w:hAnsi="Calibri Light" w:cs="Calibri Light"/>
          <w:b/>
          <w:bCs/>
          <w:color w:val="000000"/>
        </w:rPr>
        <w:tab/>
        <w:t xml:space="preserve">     </w:t>
      </w:r>
      <w:r w:rsidR="00115574" w:rsidRPr="00115574">
        <w:rPr>
          <w:rFonts w:ascii="Calibri Light" w:eastAsia="Calibri" w:hAnsi="Calibri Light" w:cs="Calibri Light"/>
          <w:i/>
          <w:iCs/>
          <w:color w:val="000000"/>
        </w:rPr>
        <w:t>Assistant Professor of Statistics</w:t>
      </w:r>
    </w:p>
    <w:p w14:paraId="3510317A" w14:textId="77777777" w:rsidR="00115574" w:rsidRDefault="00115574">
      <w:pPr>
        <w:jc w:val="both"/>
        <w:rPr>
          <w:rFonts w:ascii="Calibri Light" w:eastAsia="Calibri" w:hAnsi="Calibri Light" w:cs="Calibri Light"/>
          <w:color w:val="000000"/>
        </w:rPr>
      </w:pPr>
      <w:r w:rsidRPr="00D2309D">
        <w:rPr>
          <w:rFonts w:ascii="Calibri Light" w:eastAsia="Calibri" w:hAnsi="Calibri Light" w:cs="Calibri Light"/>
          <w:color w:val="000000"/>
        </w:rPr>
        <w:t>Segerstrom 17</w:t>
      </w:r>
      <w:r>
        <w:rPr>
          <w:rFonts w:ascii="Calibri Light" w:eastAsia="Calibri" w:hAnsi="Calibri Light" w:cs="Calibri Light"/>
          <w:color w:val="000000"/>
        </w:rPr>
        <w:t>2</w:t>
      </w:r>
      <w:r>
        <w:rPr>
          <w:rFonts w:ascii="Calibri Light" w:eastAsia="Calibri" w:hAnsi="Calibri Light" w:cs="Calibri Light"/>
          <w:color w:val="000000"/>
        </w:rPr>
        <w:tab/>
      </w:r>
      <w:r>
        <w:rPr>
          <w:rFonts w:ascii="Calibri Light" w:eastAsia="Calibri" w:hAnsi="Calibri Light" w:cs="Calibri Light"/>
          <w:color w:val="000000"/>
        </w:rPr>
        <w:tab/>
      </w:r>
      <w:r>
        <w:rPr>
          <w:rFonts w:ascii="Calibri Light" w:eastAsia="Calibri" w:hAnsi="Calibri Light" w:cs="Calibri Light"/>
          <w:color w:val="000000"/>
        </w:rPr>
        <w:tab/>
      </w:r>
      <w:r>
        <w:rPr>
          <w:rFonts w:ascii="Calibri Light" w:eastAsia="Calibri" w:hAnsi="Calibri Light" w:cs="Calibri Light"/>
          <w:color w:val="000000"/>
        </w:rPr>
        <w:tab/>
        <w:t xml:space="preserve">     </w:t>
      </w:r>
      <w:r w:rsidRPr="00D2309D">
        <w:rPr>
          <w:rFonts w:ascii="Calibri Light" w:eastAsia="Calibri" w:hAnsi="Calibri Light" w:cs="Calibri Light"/>
          <w:color w:val="000000"/>
        </w:rPr>
        <w:t xml:space="preserve">Email: </w:t>
      </w:r>
      <w:hyperlink r:id="rId9">
        <w:r w:rsidRPr="00D2309D">
          <w:rPr>
            <w:rFonts w:ascii="Calibri Light" w:eastAsia="Calibri" w:hAnsi="Calibri Light" w:cs="Calibri Light"/>
            <w:color w:val="000000"/>
            <w:u w:val="single"/>
          </w:rPr>
          <w:t>kfitzgerald@apu.edu</w:t>
        </w:r>
      </w:hyperlink>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p>
    <w:p w14:paraId="6E590263" w14:textId="133F64E1"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4198">
        <w:rPr>
          <w:rFonts w:ascii="Calibri Light" w:eastAsia="Calibri" w:hAnsi="Calibri Light" w:cs="Calibri Light"/>
          <w:color w:val="000000"/>
        </w:rPr>
        <w:t>0680</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00115574" w:rsidRPr="00D2309D">
        <w:rPr>
          <w:rFonts w:ascii="Calibri Light" w:eastAsia="Calibri" w:hAnsi="Calibri Light" w:cs="Calibri Light"/>
          <w:color w:val="000000"/>
        </w:rPr>
        <w:t>Office: Segerstrom 112</w:t>
      </w:r>
    </w:p>
    <w:p w14:paraId="0055A27C" w14:textId="4A0F438F" w:rsidR="00115574" w:rsidRPr="00D2309D" w:rsidRDefault="00C8241C" w:rsidP="00115574">
      <w:pPr>
        <w:jc w:val="both"/>
        <w:rPr>
          <w:rFonts w:ascii="Calibri Light" w:eastAsia="Calibri" w:hAnsi="Calibri Light" w:cs="Calibri Light"/>
          <w:color w:val="000000"/>
        </w:rPr>
      </w:pPr>
      <w:r w:rsidRPr="00D2309D">
        <w:rPr>
          <w:rFonts w:ascii="Calibri Light" w:eastAsia="Calibri" w:hAnsi="Calibri Light" w:cs="Calibri Light"/>
          <w:color w:val="000000"/>
        </w:rPr>
        <w:t xml:space="preserve">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w:t>
      </w:r>
      <w:r w:rsidR="00115574">
        <w:rPr>
          <w:rFonts w:ascii="Calibri Light" w:eastAsia="Calibri" w:hAnsi="Calibri Light" w:cs="Calibri Light"/>
          <w:color w:val="000000"/>
        </w:rPr>
        <w:tab/>
      </w:r>
      <w:r w:rsidR="00115574">
        <w:rPr>
          <w:rFonts w:ascii="Calibri Light" w:eastAsia="Calibri" w:hAnsi="Calibri Light" w:cs="Calibri Light"/>
          <w:color w:val="000000"/>
        </w:rPr>
        <w:tab/>
      </w:r>
      <w:r w:rsidR="00115574">
        <w:rPr>
          <w:rFonts w:ascii="Calibri Light" w:eastAsia="Calibri" w:hAnsi="Calibri Light" w:cs="Calibri Light"/>
          <w:color w:val="000000"/>
        </w:rPr>
        <w:tab/>
        <w:t xml:space="preserve">     </w:t>
      </w:r>
      <w:r w:rsidR="00115574" w:rsidRPr="00D2309D">
        <w:rPr>
          <w:rFonts w:ascii="Calibri Light" w:eastAsia="Calibri" w:hAnsi="Calibri Light" w:cs="Calibri Light"/>
          <w:color w:val="000000"/>
        </w:rPr>
        <w:t>Office Phone: (626) 815-6000 x6529</w:t>
      </w:r>
    </w:p>
    <w:p w14:paraId="42008BD8" w14:textId="77777777" w:rsidR="00AD0D20" w:rsidRDefault="00AD0D20" w:rsidP="00AD0D20">
      <w:pPr>
        <w:jc w:val="both"/>
        <w:rPr>
          <w:rFonts w:asciiTheme="majorHAnsi" w:hAnsiTheme="majorHAnsi" w:cstheme="majorHAnsi"/>
        </w:rPr>
      </w:pPr>
      <w:r>
        <w:rPr>
          <w:rFonts w:asciiTheme="majorHAnsi" w:hAnsiTheme="majorHAnsi" w:cstheme="majorHAnsi"/>
        </w:rPr>
        <w:t>Student</w:t>
      </w:r>
      <w:r w:rsidRPr="00C97520">
        <w:rPr>
          <w:rFonts w:asciiTheme="majorHAnsi" w:hAnsiTheme="majorHAnsi" w:cstheme="majorHAnsi"/>
        </w:rPr>
        <w:t xml:space="preserve"> Hours: </w:t>
      </w:r>
    </w:p>
    <w:p w14:paraId="5D2C6572" w14:textId="3F1FCCCC" w:rsidR="00AD0D20" w:rsidRPr="00AD0D20" w:rsidRDefault="00AD0D20" w:rsidP="00AD0D20">
      <w:pPr>
        <w:ind w:firstLine="720"/>
        <w:jc w:val="both"/>
        <w:rPr>
          <w:rFonts w:asciiTheme="majorHAnsi" w:hAnsiTheme="majorHAnsi" w:cstheme="majorHAnsi"/>
        </w:rPr>
      </w:pPr>
      <w:r w:rsidRPr="00115574">
        <w:rPr>
          <w:rFonts w:ascii="Calibri Light" w:hAnsi="Calibri Light" w:cs="Calibri Light"/>
          <w:sz w:val="21"/>
          <w:szCs w:val="21"/>
        </w:rPr>
        <w:t xml:space="preserve">M </w:t>
      </w:r>
      <w:r>
        <w:rPr>
          <w:rFonts w:ascii="Calibri Light" w:hAnsi="Calibri Light" w:cs="Calibri Light"/>
          <w:sz w:val="21"/>
          <w:szCs w:val="21"/>
        </w:rPr>
        <w:t>4:15</w:t>
      </w:r>
      <w:r w:rsidRPr="00115574">
        <w:rPr>
          <w:rFonts w:ascii="Calibri Light" w:hAnsi="Calibri Light" w:cs="Calibri Light"/>
          <w:sz w:val="21"/>
          <w:szCs w:val="21"/>
        </w:rPr>
        <w:t>-</w:t>
      </w:r>
      <w:r>
        <w:rPr>
          <w:rFonts w:ascii="Calibri Light" w:hAnsi="Calibri Light" w:cs="Calibri Light"/>
          <w:sz w:val="21"/>
          <w:szCs w:val="21"/>
        </w:rPr>
        <w:t>5:30</w:t>
      </w:r>
      <w:r w:rsidRPr="00115574">
        <w:rPr>
          <w:rFonts w:ascii="Calibri Light" w:hAnsi="Calibri Light" w:cs="Calibri Light"/>
          <w:sz w:val="21"/>
          <w:szCs w:val="21"/>
        </w:rPr>
        <w:t>PM (Segerstrom 112 + Zoom)</w:t>
      </w:r>
    </w:p>
    <w:p w14:paraId="0B3CAD72" w14:textId="77777777" w:rsidR="00AD0D20" w:rsidRPr="00115574" w:rsidRDefault="00AD0D20" w:rsidP="00AD0D20">
      <w:pPr>
        <w:ind w:firstLine="720"/>
        <w:jc w:val="both"/>
        <w:rPr>
          <w:rFonts w:ascii="Calibri Light" w:hAnsi="Calibri Light" w:cs="Calibri Light"/>
          <w:sz w:val="21"/>
          <w:szCs w:val="21"/>
        </w:rPr>
      </w:pPr>
      <w:r w:rsidRPr="00115574">
        <w:rPr>
          <w:rFonts w:ascii="Calibri Light" w:hAnsi="Calibri Light" w:cs="Calibri Light"/>
          <w:sz w:val="21"/>
          <w:szCs w:val="21"/>
        </w:rPr>
        <w:t>T 2:30-4PM (Segerstrom 112 + Zoom)</w:t>
      </w:r>
    </w:p>
    <w:p w14:paraId="7ED84D38" w14:textId="106C3DF7" w:rsidR="005C009B" w:rsidRPr="00AD0D20" w:rsidRDefault="00AD0D20" w:rsidP="00AD0D20">
      <w:pPr>
        <w:ind w:firstLine="720"/>
        <w:jc w:val="both"/>
        <w:rPr>
          <w:rFonts w:ascii="Calibri Light" w:eastAsia="Calibri" w:hAnsi="Calibri Light" w:cs="Calibri Light"/>
          <w:color w:val="000000"/>
        </w:rPr>
      </w:pPr>
      <w:r w:rsidRPr="00115574">
        <w:rPr>
          <w:rFonts w:ascii="Calibri Light" w:hAnsi="Calibri Light" w:cs="Calibri Light"/>
          <w:sz w:val="21"/>
          <w:szCs w:val="21"/>
        </w:rPr>
        <w:t>Th 10-11:30AM (Community Garden)</w:t>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t xml:space="preserve">     </w:t>
      </w:r>
      <w:r w:rsidR="00115574">
        <w:rPr>
          <w:rFonts w:ascii="Calibri Light" w:eastAsia="Calibri" w:hAnsi="Calibri Light" w:cs="Calibri Light"/>
          <w:color w:val="000000"/>
        </w:rPr>
        <w:tab/>
      </w:r>
      <w:r w:rsidR="00115574">
        <w:rPr>
          <w:rFonts w:ascii="Calibri Light" w:eastAsia="Calibri" w:hAnsi="Calibri Light" w:cs="Calibri Light"/>
          <w:color w:val="000000"/>
        </w:rPr>
        <w:tab/>
        <w:t xml:space="preserve">     </w:t>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549DDA2D" w:rsidR="005C009B"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46C7E05E" w14:textId="270D34D6" w:rsidR="003C102D" w:rsidRPr="00DA77DF" w:rsidRDefault="003C102D">
      <w:pPr>
        <w:rPr>
          <w:rFonts w:ascii="Calibri Light" w:hAnsi="Calibri Light" w:cs="Calibri Light"/>
          <w:sz w:val="22"/>
          <w:szCs w:val="22"/>
        </w:rPr>
      </w:pPr>
      <w:r w:rsidRPr="00DA77DF">
        <w:rPr>
          <w:rFonts w:ascii="Calibri Light" w:hAnsi="Calibri Light" w:cs="Calibri Light"/>
          <w:color w:val="212121"/>
          <w:sz w:val="22"/>
          <w:szCs w:val="22"/>
          <w:shd w:val="clear" w:color="auto" w:fill="FFFFFF"/>
        </w:rPr>
        <w:t>This course features hands-on experience using statistical tools to answer real-world questions. Emphasis is on analysis of actual data using statistical software. Statistical topics include numerical/graphical summaries, measures of association, and statistical techniques including chi-square tests, t-tests, ANOVA, and regression. Focus is on interpretation, not calculation.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000000">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599F682D"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536C77F0"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03421A1E"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19F0A1E7"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3F7FECD1"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4A79A2B7" w14:textId="77777777" w:rsidR="005C009B" w:rsidRPr="005630E5" w:rsidRDefault="005C009B">
      <w:pPr>
        <w:rPr>
          <w:rFonts w:ascii="Calibri Light" w:eastAsia="Calibri" w:hAnsi="Calibri Light" w:cs="Calibri Light"/>
          <w:color w:val="000000"/>
          <w:sz w:val="22"/>
          <w:szCs w:val="22"/>
        </w:rPr>
      </w:pPr>
    </w:p>
    <w:p w14:paraId="37642C89" w14:textId="2ED466A4"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115574">
        <w:rPr>
          <w:rFonts w:ascii="Calibri Light" w:eastAsia="Calibri" w:hAnsi="Calibri Light" w:cs="Calibri Light"/>
          <w:b/>
          <w:bCs/>
          <w:color w:val="000000"/>
          <w:sz w:val="22"/>
          <w:szCs w:val="22"/>
        </w:rPr>
        <w:t>:</w:t>
      </w:r>
      <w:r w:rsidRPr="00115574">
        <w:rPr>
          <w:rFonts w:ascii="Calibri Light" w:eastAsia="Calibri" w:hAnsi="Calibri Light" w:cs="Calibri Light"/>
          <w:color w:val="000000"/>
          <w:sz w:val="22"/>
          <w:szCs w:val="22"/>
        </w:rPr>
        <w:t xml:space="preserve"> This course will utilize the statistical </w:t>
      </w:r>
      <w:r w:rsidR="00115574" w:rsidRPr="00115574">
        <w:rPr>
          <w:rFonts w:ascii="Calibri Light" w:eastAsia="Calibri" w:hAnsi="Calibri Light" w:cs="Calibri Light"/>
          <w:color w:val="000000"/>
          <w:sz w:val="22"/>
          <w:szCs w:val="22"/>
        </w:rPr>
        <w:t>software R and RStudio</w:t>
      </w:r>
      <w:r w:rsidRPr="00115574">
        <w:rPr>
          <w:rFonts w:ascii="Calibri Light" w:eastAsia="Calibri" w:hAnsi="Calibri Light" w:cs="Calibri Light"/>
          <w:color w:val="000000"/>
          <w:sz w:val="22"/>
          <w:szCs w:val="22"/>
        </w:rPr>
        <w:t xml:space="preserve">. Students will receive instructions in the first week of class for how </w:t>
      </w:r>
      <w:r w:rsidR="00115574" w:rsidRPr="00115574">
        <w:rPr>
          <w:rFonts w:ascii="Calibri Light" w:eastAsia="Calibri" w:hAnsi="Calibri Light" w:cs="Calibri Light"/>
          <w:color w:val="000000"/>
          <w:sz w:val="22"/>
          <w:szCs w:val="22"/>
        </w:rPr>
        <w:t>download it onto their personal computer</w:t>
      </w:r>
      <w:r w:rsidR="00B63FC6" w:rsidRPr="00115574">
        <w:rPr>
          <w:rFonts w:ascii="Calibri Light" w:eastAsia="Calibri" w:hAnsi="Calibri Light" w:cs="Calibri Light"/>
          <w:color w:val="000000"/>
          <w:sz w:val="22"/>
          <w:szCs w:val="22"/>
        </w:rPr>
        <w:t>.</w:t>
      </w:r>
      <w:r w:rsidR="00B63FC6">
        <w:rPr>
          <w:rFonts w:ascii="Calibri Light" w:eastAsia="Calibri" w:hAnsi="Calibri Light" w:cs="Calibri Light"/>
          <w:color w:val="000000"/>
          <w:sz w:val="22"/>
          <w:szCs w:val="22"/>
        </w:rPr>
        <w:t xml:space="preserve">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2F2C7E1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hyperlink r:id="rId13" w:history="1">
        <w:proofErr w:type="spellStart"/>
        <w:r w:rsidRPr="00DA77DF">
          <w:rPr>
            <w:rStyle w:val="Hyperlink"/>
            <w:rFonts w:ascii="Calibri Light" w:hAnsi="Calibri Light" w:cs="Calibri Light"/>
            <w:sz w:val="22"/>
            <w:szCs w:val="22"/>
          </w:rPr>
          <w:t>Campuswire</w:t>
        </w:r>
        <w:proofErr w:type="spellEnd"/>
      </w:hyperlink>
      <w:r w:rsidRPr="00DA77DF">
        <w:rPr>
          <w:rFonts w:ascii="Calibri Light" w:hAnsi="Calibri Light" w:cs="Calibri Light"/>
          <w:color w:val="0000FF"/>
          <w:sz w:val="22"/>
          <w:szCs w:val="22"/>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29FF6EC1" w:rsidR="00FF688C" w:rsidRPr="00985DCD"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class</w:t>
      </w:r>
      <w:r w:rsidR="002B6D72">
        <w:rPr>
          <w:rFonts w:ascii="Calibri Light" w:eastAsia="Calibri" w:hAnsi="Calibri Light" w:cs="Calibri Light"/>
          <w:color w:val="000000"/>
          <w:sz w:val="22"/>
          <w:szCs w:val="22"/>
        </w:rPr>
        <w:t xml:space="preserve"> on Tuesdays</w:t>
      </w:r>
      <w:r>
        <w:rPr>
          <w:rFonts w:ascii="Calibri Light" w:eastAsia="Calibri" w:hAnsi="Calibri Light" w:cs="Calibri Light"/>
          <w:color w:val="000000"/>
          <w:sz w:val="22"/>
          <w:szCs w:val="22"/>
        </w:rPr>
        <w:t>. Then class</w:t>
      </w:r>
      <w:r w:rsidR="00B63FC6">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time will be dedicated to hands-on application exercises and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r w:rsidR="00B7625A">
        <w:rPr>
          <w:rFonts w:ascii="Calibri Light" w:eastAsia="Calibri" w:hAnsi="Calibri Light" w:cs="Calibri Light"/>
          <w:color w:val="000000"/>
          <w:sz w:val="22"/>
          <w:szCs w:val="22"/>
        </w:rPr>
        <w:t xml:space="preserve">You will also </w:t>
      </w:r>
      <w:r w:rsidR="00985DCD">
        <w:rPr>
          <w:rFonts w:ascii="Calibri Light" w:eastAsia="Calibri" w:hAnsi="Calibri Light" w:cs="Calibri Light"/>
          <w:i/>
          <w:iCs/>
          <w:color w:val="000000"/>
          <w:sz w:val="22"/>
          <w:szCs w:val="22"/>
        </w:rPr>
        <w:t xml:space="preserve">engage </w:t>
      </w:r>
      <w:r w:rsidR="00985DCD">
        <w:rPr>
          <w:rFonts w:ascii="Calibri Light" w:eastAsia="Calibri" w:hAnsi="Calibri Light" w:cs="Calibri Light"/>
          <w:color w:val="000000"/>
          <w:sz w:val="22"/>
          <w:szCs w:val="22"/>
        </w:rPr>
        <w:t xml:space="preserve">with current events and issues of ethics in the data science community. </w:t>
      </w:r>
    </w:p>
    <w:p w14:paraId="22638975" w14:textId="1C1138D7" w:rsidR="00FF688C" w:rsidRPr="00A06413"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A06413">
        <w:rPr>
          <w:rFonts w:ascii="Calibri Light" w:hAnsi="Calibri Light" w:cs="Calibri Light"/>
          <w:b/>
          <w:bCs/>
          <w:color w:val="000000" w:themeColor="text1"/>
          <w:sz w:val="22"/>
          <w:szCs w:val="22"/>
          <w:bdr w:val="none" w:sz="0" w:space="0" w:color="auto" w:frame="1"/>
        </w:rPr>
        <w:t>Prepare</w:t>
      </w:r>
      <w:r w:rsidRPr="00A06413">
        <w:rPr>
          <w:rFonts w:ascii="Calibri Light" w:hAnsi="Calibri Light" w:cs="Calibri Light"/>
          <w:color w:val="000000" w:themeColor="text1"/>
          <w:sz w:val="22"/>
          <w:szCs w:val="22"/>
        </w:rPr>
        <w:t xml:space="preserve">: Includes lecture videos </w:t>
      </w:r>
      <w:r w:rsidR="004146AB" w:rsidRPr="00A06413">
        <w:rPr>
          <w:rFonts w:ascii="Calibri Light" w:hAnsi="Calibri Light" w:cs="Calibri Light"/>
          <w:color w:val="000000" w:themeColor="text1"/>
          <w:sz w:val="22"/>
          <w:szCs w:val="22"/>
        </w:rPr>
        <w:t xml:space="preserve">and optional readings </w:t>
      </w:r>
      <w:r w:rsidRPr="00A06413">
        <w:rPr>
          <w:rFonts w:ascii="Calibri Light" w:hAnsi="Calibri Light" w:cs="Calibri Light"/>
          <w:color w:val="000000" w:themeColor="text1"/>
          <w:sz w:val="22"/>
          <w:szCs w:val="22"/>
        </w:rPr>
        <w:t xml:space="preserve">to introduce new concepts and </w:t>
      </w:r>
      <w:r w:rsidR="004146AB" w:rsidRPr="00A06413">
        <w:rPr>
          <w:rFonts w:ascii="Calibri Light" w:hAnsi="Calibri Light" w:cs="Calibri Light"/>
          <w:color w:val="000000" w:themeColor="text1"/>
          <w:sz w:val="22"/>
          <w:szCs w:val="22"/>
        </w:rPr>
        <w:t xml:space="preserve">a short quiz </w:t>
      </w:r>
      <w:r w:rsidR="007427D5">
        <w:rPr>
          <w:rFonts w:ascii="Calibri Light" w:hAnsi="Calibri Light" w:cs="Calibri Light"/>
          <w:color w:val="000000" w:themeColor="text1"/>
          <w:sz w:val="22"/>
          <w:szCs w:val="22"/>
        </w:rPr>
        <w:t xml:space="preserve">to </w:t>
      </w:r>
      <w:r w:rsidRPr="00A06413">
        <w:rPr>
          <w:rFonts w:ascii="Calibri Light" w:hAnsi="Calibri Light" w:cs="Calibri Light"/>
          <w:color w:val="000000" w:themeColor="text1"/>
          <w:sz w:val="22"/>
          <w:szCs w:val="22"/>
        </w:rPr>
        <w:t>ensure a basic comprehension of the material. The goal is to help you prepare for the in-class activities.</w:t>
      </w:r>
    </w:p>
    <w:p w14:paraId="27E4B035" w14:textId="360D28D6" w:rsidR="00FF688C" w:rsidRPr="003374AE"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3374AE">
        <w:rPr>
          <w:rFonts w:ascii="Calibri Light" w:hAnsi="Calibri Light" w:cs="Calibri Light"/>
          <w:b/>
          <w:bCs/>
          <w:color w:val="000000" w:themeColor="text1"/>
          <w:sz w:val="22"/>
          <w:szCs w:val="22"/>
          <w:bdr w:val="none" w:sz="0" w:space="0" w:color="auto" w:frame="1"/>
        </w:rPr>
        <w:t>Practice</w:t>
      </w:r>
      <w:r w:rsidRPr="003374AE">
        <w:rPr>
          <w:rFonts w:ascii="Calibri Light" w:hAnsi="Calibri Light" w:cs="Calibri Light"/>
          <w:b/>
          <w:bCs/>
          <w:color w:val="000000" w:themeColor="text1"/>
          <w:sz w:val="22"/>
          <w:szCs w:val="22"/>
        </w:rPr>
        <w:t>:</w:t>
      </w:r>
      <w:r w:rsidRPr="003374AE">
        <w:rPr>
          <w:rFonts w:ascii="Calibri Light" w:hAnsi="Calibri Light" w:cs="Calibri Light"/>
          <w:color w:val="000000" w:themeColor="text1"/>
          <w:sz w:val="22"/>
          <w:szCs w:val="22"/>
        </w:rPr>
        <w:t xml:space="preserve"> Includes in-class application exercises where you will begin to apply the concepts and methods introduced in the </w:t>
      </w:r>
      <w:r w:rsidR="001E10DF" w:rsidRPr="003374AE">
        <w:rPr>
          <w:rFonts w:ascii="Calibri Light" w:hAnsi="Calibri Light" w:cs="Calibri Light"/>
          <w:color w:val="000000" w:themeColor="text1"/>
          <w:sz w:val="22"/>
          <w:szCs w:val="22"/>
        </w:rPr>
        <w:t>lecture videos</w:t>
      </w:r>
      <w:r w:rsidRPr="003374AE">
        <w:rPr>
          <w:rFonts w:ascii="Calibri Light" w:hAnsi="Calibri Light" w:cs="Calibri Light"/>
          <w:color w:val="000000" w:themeColor="text1"/>
          <w:sz w:val="22"/>
          <w:szCs w:val="22"/>
        </w:rPr>
        <w:t>. The activities will be graded for completion, as they are designed for you to gain experience with the statistical and computing techniques before working on graded assignments.</w:t>
      </w:r>
    </w:p>
    <w:p w14:paraId="7D89988E" w14:textId="61DD1BA0" w:rsidR="00FF688C"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sidRPr="003374AE">
        <w:rPr>
          <w:rFonts w:ascii="Calibri Light" w:hAnsi="Calibri Light" w:cs="Calibri Light"/>
          <w:b/>
          <w:bCs/>
          <w:color w:val="000000" w:themeColor="text1"/>
          <w:sz w:val="22"/>
          <w:szCs w:val="22"/>
          <w:bdr w:val="none" w:sz="0" w:space="0" w:color="auto" w:frame="1"/>
        </w:rPr>
        <w:t>Perform</w:t>
      </w:r>
      <w:r w:rsidRPr="003374AE">
        <w:rPr>
          <w:rFonts w:ascii="Calibri Light" w:hAnsi="Calibri Light" w:cs="Calibri Light"/>
          <w:b/>
          <w:bCs/>
          <w:color w:val="000000" w:themeColor="text1"/>
          <w:sz w:val="22"/>
          <w:szCs w:val="22"/>
        </w:rPr>
        <w:t>:</w:t>
      </w:r>
      <w:r w:rsidRPr="003374AE">
        <w:rPr>
          <w:rFonts w:ascii="Calibri Light" w:hAnsi="Calibri Light" w:cs="Calibri Light"/>
          <w:color w:val="000000" w:themeColor="text1"/>
          <w:sz w:val="22"/>
          <w:szCs w:val="22"/>
        </w:rPr>
        <w:t xml:space="preserve"> Includes </w:t>
      </w:r>
      <w:r w:rsidR="007427D5">
        <w:rPr>
          <w:rFonts w:ascii="Calibri Light" w:hAnsi="Calibri Light" w:cs="Calibri Light"/>
          <w:color w:val="000000" w:themeColor="text1"/>
          <w:sz w:val="22"/>
          <w:szCs w:val="22"/>
        </w:rPr>
        <w:t xml:space="preserve">weekly </w:t>
      </w:r>
      <w:r w:rsidR="003374AE" w:rsidRPr="003374AE">
        <w:rPr>
          <w:rFonts w:ascii="Calibri Light" w:hAnsi="Calibri Light" w:cs="Calibri Light"/>
          <w:color w:val="000000" w:themeColor="text1"/>
          <w:sz w:val="22"/>
          <w:szCs w:val="22"/>
        </w:rPr>
        <w:t xml:space="preserve">labs, </w:t>
      </w:r>
      <w:r w:rsidRPr="003374AE">
        <w:rPr>
          <w:rFonts w:ascii="Calibri Light" w:hAnsi="Calibri Light" w:cs="Calibri Light"/>
          <w:color w:val="000000" w:themeColor="text1"/>
          <w:sz w:val="22"/>
          <w:szCs w:val="22"/>
        </w:rPr>
        <w:t xml:space="preserve">one exam, and the final project. These assignments build upon the prepare and practice assignments and are the opportunity for you to demonstrate your </w:t>
      </w:r>
      <w:r w:rsidR="004146AB" w:rsidRPr="003374AE">
        <w:rPr>
          <w:rFonts w:ascii="Calibri Light" w:hAnsi="Calibri Light" w:cs="Calibri Light"/>
          <w:color w:val="000000" w:themeColor="text1"/>
          <w:sz w:val="22"/>
          <w:szCs w:val="22"/>
        </w:rPr>
        <w:t xml:space="preserve">ability to apply course material to </w:t>
      </w:r>
      <w:r w:rsidRPr="003374AE">
        <w:rPr>
          <w:rFonts w:ascii="Calibri Light" w:hAnsi="Calibri Light" w:cs="Calibri Light"/>
          <w:color w:val="000000" w:themeColor="text1"/>
          <w:sz w:val="22"/>
          <w:szCs w:val="22"/>
        </w:rPr>
        <w:t>analyze real-world data.</w:t>
      </w:r>
    </w:p>
    <w:p w14:paraId="18A21BAA" w14:textId="1E4749A8" w:rsidR="00B7625A" w:rsidRPr="003374AE" w:rsidRDefault="00B7625A" w:rsidP="00FF688C">
      <w:pPr>
        <w:numPr>
          <w:ilvl w:val="0"/>
          <w:numId w:val="14"/>
        </w:numPr>
        <w:spacing w:before="240" w:after="240" w:line="384" w:lineRule="atLeast"/>
        <w:textAlignment w:val="baseline"/>
        <w:rPr>
          <w:rFonts w:ascii="Calibri Light" w:hAnsi="Calibri Light" w:cs="Calibri Light"/>
          <w:color w:val="000000" w:themeColor="text1"/>
          <w:sz w:val="22"/>
          <w:szCs w:val="22"/>
        </w:rPr>
      </w:pPr>
      <w:r>
        <w:rPr>
          <w:rFonts w:ascii="Calibri Light" w:hAnsi="Calibri Light" w:cs="Calibri Light"/>
          <w:b/>
          <w:bCs/>
          <w:color w:val="000000" w:themeColor="text1"/>
          <w:sz w:val="22"/>
          <w:szCs w:val="22"/>
          <w:bdr w:val="none" w:sz="0" w:space="0" w:color="auto" w:frame="1"/>
        </w:rPr>
        <w:t>Engage:</w:t>
      </w:r>
      <w:r>
        <w:rPr>
          <w:rFonts w:ascii="Calibri Light" w:hAnsi="Calibri Light" w:cs="Calibri Light"/>
          <w:color w:val="000000" w:themeColor="text1"/>
          <w:sz w:val="22"/>
          <w:szCs w:val="22"/>
        </w:rPr>
        <w:t xml:space="preserve"> </w:t>
      </w:r>
      <w:r w:rsidR="00985DCD">
        <w:rPr>
          <w:rFonts w:ascii="Calibri Light" w:hAnsi="Calibri Light" w:cs="Calibri Light"/>
          <w:color w:val="000000" w:themeColor="text1"/>
          <w:sz w:val="22"/>
          <w:szCs w:val="22"/>
        </w:rPr>
        <w:t>Includes weekly data ethics readings &amp; community annotations as well as “statistics experience” points.</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5BE3ADC5"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w:t>
      </w:r>
      <w:r w:rsidR="00755A43">
        <w:rPr>
          <w:rFonts w:ascii="Calibri Light" w:eastAsia="Calibri" w:hAnsi="Calibri Light" w:cs="Calibri Light"/>
          <w:color w:val="000000"/>
          <w:sz w:val="22"/>
          <w:szCs w:val="22"/>
        </w:rPr>
        <w:t>attempted</w:t>
      </w:r>
      <w:r>
        <w:rPr>
          <w:rFonts w:ascii="Calibri Light" w:eastAsia="Calibri" w:hAnsi="Calibri Light" w:cs="Calibri Light"/>
          <w:color w:val="000000"/>
          <w:sz w:val="22"/>
          <w:szCs w:val="22"/>
        </w:rPr>
        <w:t xml:space="preserve"> up to 3 times</w:t>
      </w:r>
      <w:r w:rsidR="00386E3D">
        <w:rPr>
          <w:rFonts w:ascii="Calibri Light" w:eastAsia="Calibri" w:hAnsi="Calibri Light" w:cs="Calibri Light"/>
          <w:color w:val="000000"/>
          <w:sz w:val="22"/>
          <w:szCs w:val="22"/>
        </w:rPr>
        <w:t xml:space="preserve"> before the deadline</w:t>
      </w:r>
      <w:r w:rsidR="00755A43">
        <w:rPr>
          <w:rFonts w:ascii="Calibri Light" w:eastAsia="Calibri" w:hAnsi="Calibri Light" w:cs="Calibri Light"/>
          <w:color w:val="000000"/>
          <w:sz w:val="22"/>
          <w:szCs w:val="22"/>
        </w:rPr>
        <w:t>, and your score will be the average of your attempts</w:t>
      </w:r>
      <w:r w:rsidR="00386E3D">
        <w:rPr>
          <w:rFonts w:ascii="Calibri Light" w:eastAsia="Calibri" w:hAnsi="Calibri Light" w:cs="Calibri Light"/>
          <w:color w:val="000000"/>
          <w:sz w:val="22"/>
          <w:szCs w:val="22"/>
        </w:rPr>
        <w:t xml:space="preserv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788B41DB" w14:textId="2BB582D3" w:rsidR="00386E3D"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5741212A" w14:textId="77777777" w:rsidR="003374AE" w:rsidRDefault="007E2439" w:rsidP="003374AE">
      <w:pPr>
        <w:pStyle w:val="NormalWeb"/>
        <w:rPr>
          <w:rFonts w:ascii="Calibri Light" w:hAnsi="Calibri Light" w:cs="Calibri Light"/>
          <w:sz w:val="22"/>
          <w:szCs w:val="22"/>
        </w:rPr>
      </w:pPr>
      <w:r w:rsidRPr="003374AE">
        <w:rPr>
          <w:rFonts w:ascii="Calibri Light" w:eastAsia="Calibri" w:hAnsi="Calibri Light" w:cs="Calibri Light"/>
          <w:color w:val="000000"/>
          <w:sz w:val="22"/>
          <w:szCs w:val="22"/>
        </w:rPr>
        <w:t xml:space="preserve">The majority of class-time </w:t>
      </w:r>
      <w:r w:rsidR="00386E3D" w:rsidRPr="003374AE">
        <w:rPr>
          <w:rFonts w:ascii="Calibri Light" w:eastAsia="Calibri" w:hAnsi="Calibri Light" w:cs="Calibri Light"/>
          <w:color w:val="000000"/>
          <w:sz w:val="22"/>
          <w:szCs w:val="22"/>
        </w:rPr>
        <w:t>on Tuesdays</w:t>
      </w:r>
      <w:r w:rsidRPr="003374AE">
        <w:rPr>
          <w:rFonts w:ascii="Calibri Light" w:eastAsia="Calibri" w:hAnsi="Calibri Light" w:cs="Calibri Light"/>
          <w:color w:val="000000"/>
          <w:sz w:val="22"/>
          <w:szCs w:val="22"/>
        </w:rPr>
        <w:t xml:space="preserve"> will be dedicated to working on Application Exercises (AEs) </w:t>
      </w:r>
      <w:r w:rsidR="00DC4220" w:rsidRPr="003374AE">
        <w:rPr>
          <w:rFonts w:ascii="Calibri Light" w:eastAsia="Calibri" w:hAnsi="Calibri Light" w:cs="Calibri Light"/>
          <w:color w:val="000000"/>
          <w:sz w:val="22"/>
          <w:szCs w:val="22"/>
        </w:rPr>
        <w:t xml:space="preserve">in RStudio, </w:t>
      </w:r>
      <w:r w:rsidRPr="003374AE">
        <w:rPr>
          <w:rFonts w:ascii="Calibri Light" w:eastAsia="Calibri" w:hAnsi="Calibri Light" w:cs="Calibri Light"/>
          <w:color w:val="000000"/>
          <w:sz w:val="22"/>
          <w:szCs w:val="22"/>
        </w:rPr>
        <w:t>designed to help you practice the new skills, code, and concepts introduced in that week’s lecture videos.</w:t>
      </w:r>
      <w:r w:rsidR="00386E3D" w:rsidRPr="003374AE">
        <w:rPr>
          <w:rFonts w:ascii="Calibri Light" w:eastAsia="Calibri" w:hAnsi="Calibri Light" w:cs="Calibri Light"/>
          <w:color w:val="000000"/>
          <w:sz w:val="22"/>
          <w:szCs w:val="22"/>
        </w:rPr>
        <w:t xml:space="preserve"> </w:t>
      </w:r>
      <w:r w:rsidRPr="003374AE">
        <w:rPr>
          <w:rFonts w:ascii="Calibri Light" w:eastAsia="Calibri" w:hAnsi="Calibri Light" w:cs="Calibri Light"/>
          <w:color w:val="000000"/>
          <w:sz w:val="22"/>
          <w:szCs w:val="22"/>
        </w:rPr>
        <w:t xml:space="preserve">AEs </w:t>
      </w:r>
      <w:r w:rsidR="003374AE" w:rsidRPr="003374AE">
        <w:rPr>
          <w:rFonts w:ascii="Calibri Light" w:eastAsia="Calibri" w:hAnsi="Calibri Light" w:cs="Calibri Light"/>
          <w:color w:val="000000"/>
          <w:sz w:val="22"/>
          <w:szCs w:val="22"/>
        </w:rPr>
        <w:t>are due at the end of class on Tuesdays and serve as your “exit ticket”</w:t>
      </w:r>
      <w:r w:rsidRPr="003374AE">
        <w:rPr>
          <w:rFonts w:ascii="Calibri Light" w:eastAsia="Calibri" w:hAnsi="Calibri Light" w:cs="Calibri Light"/>
          <w:color w:val="000000"/>
          <w:sz w:val="22"/>
          <w:szCs w:val="22"/>
        </w:rPr>
        <w:t xml:space="preserve">. </w:t>
      </w:r>
      <w:r w:rsidR="00DC4220" w:rsidRPr="003374AE">
        <w:rPr>
          <w:rFonts w:ascii="Calibri Light" w:eastAsia="Calibri" w:hAnsi="Calibri Light" w:cs="Calibri Light"/>
          <w:color w:val="000000"/>
          <w:sz w:val="22"/>
          <w:szCs w:val="22"/>
        </w:rPr>
        <w:t xml:space="preserve">AEs </w:t>
      </w:r>
      <w:r w:rsidRPr="003374AE">
        <w:rPr>
          <w:rFonts w:ascii="Calibri Light" w:eastAsia="Calibri" w:hAnsi="Calibri Light" w:cs="Calibri Light"/>
          <w:color w:val="000000"/>
          <w:sz w:val="22"/>
          <w:szCs w:val="22"/>
        </w:rPr>
        <w:t xml:space="preserve">are graded </w:t>
      </w:r>
      <w:r w:rsidRPr="003374AE">
        <w:rPr>
          <w:rFonts w:ascii="Calibri Light" w:eastAsia="Calibri" w:hAnsi="Calibri Light" w:cs="Calibri Light"/>
          <w:color w:val="000000"/>
          <w:sz w:val="22"/>
          <w:szCs w:val="22"/>
        </w:rPr>
        <w:lastRenderedPageBreak/>
        <w:t>on completion</w:t>
      </w:r>
      <w:r w:rsidR="00DC4220" w:rsidRPr="003374AE">
        <w:rPr>
          <w:rFonts w:ascii="Calibri Light" w:eastAsia="Calibri" w:hAnsi="Calibri Light" w:cs="Calibri Light"/>
          <w:color w:val="000000"/>
          <w:sz w:val="22"/>
          <w:szCs w:val="22"/>
        </w:rPr>
        <w:t>; d</w:t>
      </w:r>
      <w:r w:rsidRPr="003374AE">
        <w:rPr>
          <w:rFonts w:ascii="Calibri Light" w:eastAsia="Calibri" w:hAnsi="Calibri Light" w:cs="Calibri Light"/>
          <w:color w:val="000000"/>
          <w:sz w:val="22"/>
          <w:szCs w:val="22"/>
        </w:rPr>
        <w:t>emonstrating that a good faith effort has been made on the assignment will earn full credit</w:t>
      </w:r>
      <w:r w:rsidRPr="003374AE">
        <w:rPr>
          <w:rFonts w:ascii="Calibri Light" w:eastAsia="Calibri" w:hAnsi="Calibri Light" w:cs="Calibri Light"/>
          <w:color w:val="000000"/>
          <w:szCs w:val="24"/>
        </w:rPr>
        <w:t xml:space="preserve">.  </w:t>
      </w:r>
      <w:r w:rsidR="003374AE" w:rsidRPr="003374AE">
        <w:rPr>
          <w:rFonts w:ascii="Calibri Light" w:hAnsi="Calibri Light" w:cs="Calibri Light"/>
          <w:sz w:val="22"/>
          <w:szCs w:val="22"/>
        </w:rPr>
        <w:t>If you are unable to attend class on a Tuesday, you may still submit your AE for half credit. The two lowest AE scores will be dropped at the end of the semester to accommodate occasional absences.</w:t>
      </w:r>
    </w:p>
    <w:p w14:paraId="2608C4B9" w14:textId="4416C189" w:rsidR="00DC4220" w:rsidRPr="003374AE" w:rsidRDefault="001E10DF" w:rsidP="003374AE">
      <w:pPr>
        <w:pStyle w:val="NormalWeb"/>
        <w:rPr>
          <w:sz w:val="22"/>
          <w:szCs w:val="22"/>
        </w:rPr>
      </w:pPr>
      <w:r w:rsidRPr="003374AE">
        <w:rPr>
          <w:rFonts w:ascii="Calibri Light" w:eastAsia="Calibri" w:hAnsi="Calibri Light" w:cs="Calibri Light"/>
          <w:b/>
          <w:bCs/>
          <w:color w:val="000000"/>
          <w:sz w:val="22"/>
          <w:szCs w:val="22"/>
        </w:rPr>
        <w:t>Labs (Perform)</w:t>
      </w:r>
    </w:p>
    <w:p w14:paraId="0D204C78" w14:textId="67BF7FEE" w:rsidR="00DC4220" w:rsidRPr="003374AE" w:rsidRDefault="00DC4220"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 xml:space="preserve">The majority of class-time on Thursdays will be dedicated to lab assignments. The labs </w:t>
      </w:r>
      <w:r w:rsidR="002B5E1C" w:rsidRPr="003374AE">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sidRPr="003374AE">
        <w:rPr>
          <w:rFonts w:ascii="Calibri Light" w:eastAsia="Calibri" w:hAnsi="Calibri Light" w:cs="Calibri Light"/>
          <w:color w:val="000000"/>
          <w:sz w:val="22"/>
          <w:szCs w:val="22"/>
        </w:rPr>
        <w:t xml:space="preserve"> using RStudio</w:t>
      </w:r>
      <w:r w:rsidR="002B5E1C" w:rsidRPr="003374AE">
        <w:rPr>
          <w:rFonts w:ascii="Calibri Light" w:eastAsia="Calibri" w:hAnsi="Calibri Light" w:cs="Calibri Light"/>
          <w:color w:val="000000"/>
          <w:sz w:val="22"/>
          <w:szCs w:val="22"/>
        </w:rPr>
        <w:t xml:space="preserve">. </w:t>
      </w:r>
      <w:r w:rsidR="003374AE" w:rsidRPr="003374AE">
        <w:rPr>
          <w:rFonts w:ascii="Calibri Light" w:eastAsia="Calibri" w:hAnsi="Calibri Light" w:cs="Calibri Light"/>
          <w:color w:val="000000"/>
          <w:sz w:val="22"/>
          <w:szCs w:val="22"/>
        </w:rPr>
        <w:t xml:space="preserve">You will collaborate in randomly assigned teams of ~3, and teams will rotate approximately every 2 weeks. </w:t>
      </w:r>
      <w:r w:rsidR="002B5E1C" w:rsidRPr="003374AE">
        <w:rPr>
          <w:rFonts w:ascii="Calibri Light" w:eastAsia="Calibri" w:hAnsi="Calibri Light" w:cs="Calibri Light"/>
          <w:color w:val="000000"/>
          <w:sz w:val="22"/>
          <w:szCs w:val="22"/>
        </w:rPr>
        <w:t xml:space="preserve">Labs are due by </w:t>
      </w:r>
      <w:r w:rsidR="003374AE" w:rsidRPr="003374AE">
        <w:rPr>
          <w:rFonts w:ascii="Calibri Light" w:eastAsia="Calibri" w:hAnsi="Calibri Light" w:cs="Calibri Light"/>
          <w:color w:val="000000"/>
          <w:sz w:val="22"/>
          <w:szCs w:val="22"/>
        </w:rPr>
        <w:t>class</w:t>
      </w:r>
      <w:r w:rsidR="00B237C9">
        <w:rPr>
          <w:rFonts w:ascii="Calibri Light" w:eastAsia="Calibri" w:hAnsi="Calibri Light" w:cs="Calibri Light"/>
          <w:color w:val="000000"/>
          <w:sz w:val="22"/>
          <w:szCs w:val="22"/>
        </w:rPr>
        <w:t>-</w:t>
      </w:r>
      <w:r w:rsidR="003374AE" w:rsidRPr="003374AE">
        <w:rPr>
          <w:rFonts w:ascii="Calibri Light" w:eastAsia="Calibri" w:hAnsi="Calibri Light" w:cs="Calibri Light"/>
          <w:color w:val="000000"/>
          <w:sz w:val="22"/>
          <w:szCs w:val="22"/>
        </w:rPr>
        <w:t>time</w:t>
      </w:r>
      <w:r w:rsidR="002B5E1C" w:rsidRPr="003374AE">
        <w:rPr>
          <w:rFonts w:ascii="Calibri Light" w:eastAsia="Calibri" w:hAnsi="Calibri Light" w:cs="Calibri Light"/>
          <w:color w:val="000000"/>
          <w:sz w:val="22"/>
          <w:szCs w:val="22"/>
        </w:rPr>
        <w:t xml:space="preserve"> </w:t>
      </w:r>
      <w:r w:rsidR="001F03B0" w:rsidRPr="003374AE">
        <w:rPr>
          <w:rFonts w:ascii="Calibri Light" w:eastAsia="Calibri" w:hAnsi="Calibri Light" w:cs="Calibri Light"/>
          <w:color w:val="000000"/>
          <w:sz w:val="22"/>
          <w:szCs w:val="22"/>
        </w:rPr>
        <w:t>the following</w:t>
      </w:r>
      <w:r w:rsidR="002B5E1C" w:rsidRPr="003374AE">
        <w:rPr>
          <w:rFonts w:ascii="Calibri Light" w:eastAsia="Calibri" w:hAnsi="Calibri Light" w:cs="Calibri Light"/>
          <w:color w:val="000000"/>
          <w:sz w:val="22"/>
          <w:szCs w:val="22"/>
        </w:rPr>
        <w:t xml:space="preserve"> Tuesday</w:t>
      </w:r>
      <w:r w:rsidR="001F03B0" w:rsidRPr="003374AE">
        <w:rPr>
          <w:rFonts w:ascii="Calibri Light" w:eastAsia="Calibri" w:hAnsi="Calibri Light" w:cs="Calibri Light"/>
          <w:color w:val="000000"/>
          <w:sz w:val="22"/>
          <w:szCs w:val="22"/>
        </w:rPr>
        <w:t xml:space="preserve">. </w:t>
      </w:r>
      <w:r w:rsidR="001F03B0" w:rsidRPr="003374AE">
        <w:rPr>
          <w:rFonts w:ascii="Calibri Light" w:eastAsia="Calibri" w:hAnsi="Calibri Light" w:cs="Calibri Light"/>
          <w:i/>
          <w:iCs/>
          <w:color w:val="000000"/>
          <w:sz w:val="22"/>
          <w:szCs w:val="22"/>
        </w:rPr>
        <w:t>The lowest lab grade will be dropped at the end of the semester.</w:t>
      </w:r>
    </w:p>
    <w:p w14:paraId="611E8255" w14:textId="77777777" w:rsidR="001E10DF" w:rsidRPr="00364198" w:rsidRDefault="001E10DF" w:rsidP="001E10DF">
      <w:pPr>
        <w:rPr>
          <w:rFonts w:ascii="Calibri Light" w:eastAsia="Calibri" w:hAnsi="Calibri Light" w:cs="Calibri Light"/>
          <w:b/>
          <w:bCs/>
          <w:color w:val="000000"/>
          <w:sz w:val="22"/>
          <w:szCs w:val="22"/>
          <w:highlight w:val="yellow"/>
        </w:rPr>
      </w:pPr>
    </w:p>
    <w:p w14:paraId="6A7AD18A" w14:textId="7B4CDE8F" w:rsidR="001E10DF" w:rsidRPr="003374AE" w:rsidRDefault="001E10DF" w:rsidP="001E10DF">
      <w:pPr>
        <w:rPr>
          <w:rFonts w:ascii="Calibri Light" w:eastAsia="Calibri" w:hAnsi="Calibri Light" w:cs="Calibri Light"/>
          <w:b/>
          <w:bCs/>
          <w:color w:val="000000"/>
          <w:sz w:val="22"/>
          <w:szCs w:val="22"/>
        </w:rPr>
      </w:pPr>
      <w:r w:rsidRPr="003374AE">
        <w:rPr>
          <w:rFonts w:ascii="Calibri Light" w:eastAsia="Calibri" w:hAnsi="Calibri Light" w:cs="Calibri Light"/>
          <w:b/>
          <w:bCs/>
          <w:color w:val="000000"/>
          <w:sz w:val="22"/>
          <w:szCs w:val="22"/>
        </w:rPr>
        <w:t>Exam (Perform)</w:t>
      </w:r>
    </w:p>
    <w:p w14:paraId="19E5944F" w14:textId="77777777" w:rsidR="008B0C57" w:rsidRPr="003374AE" w:rsidRDefault="008B0C57" w:rsidP="001E10DF">
      <w:pPr>
        <w:rPr>
          <w:rFonts w:ascii="Calibri Light" w:eastAsia="Calibri" w:hAnsi="Calibri Light" w:cs="Calibri Light"/>
          <w:color w:val="000000"/>
          <w:sz w:val="22"/>
          <w:szCs w:val="22"/>
        </w:rPr>
      </w:pPr>
    </w:p>
    <w:p w14:paraId="0706845B" w14:textId="668392ED" w:rsidR="008B0C57" w:rsidRPr="003374AE" w:rsidRDefault="008B0C57"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There will be one</w:t>
      </w:r>
      <w:r w:rsidR="00F33F1E" w:rsidRPr="003374AE">
        <w:rPr>
          <w:rFonts w:ascii="Calibri Light" w:eastAsia="Calibri" w:hAnsi="Calibri Light" w:cs="Calibri Light"/>
          <w:color w:val="000000"/>
          <w:sz w:val="22"/>
          <w:szCs w:val="22"/>
        </w:rPr>
        <w:t xml:space="preserve"> </w:t>
      </w:r>
      <w:r w:rsidRPr="003374AE">
        <w:rPr>
          <w:rFonts w:ascii="Calibri Light" w:eastAsia="Calibri" w:hAnsi="Calibri Light" w:cs="Calibri Light"/>
          <w:color w:val="000000"/>
          <w:sz w:val="22"/>
          <w:szCs w:val="22"/>
        </w:rPr>
        <w:t>take-home mid-term exam</w:t>
      </w:r>
      <w:r w:rsidR="00F33F1E" w:rsidRPr="003374AE">
        <w:rPr>
          <w:rFonts w:ascii="Calibri Light" w:eastAsia="Calibri" w:hAnsi="Calibri Light" w:cs="Calibri Light"/>
          <w:color w:val="000000"/>
          <w:sz w:val="22"/>
          <w:szCs w:val="22"/>
        </w:rPr>
        <w:t xml:space="preserve"> for you to demonstrate your individual ability to apply what you have learned</w:t>
      </w:r>
      <w:r w:rsidRPr="003374AE">
        <w:rPr>
          <w:rFonts w:ascii="Calibri Light" w:eastAsia="Calibri" w:hAnsi="Calibri Light" w:cs="Calibri Light"/>
          <w:color w:val="000000"/>
          <w:sz w:val="22"/>
          <w:szCs w:val="22"/>
        </w:rPr>
        <w:t>. It will consist of an analysis and computational tasks related to the material in the prepare, practice, perform assignments. The exam is take-home and open-notes but must be completed individually, without discussing or seeking assistance from anyone inside or outside the course.</w:t>
      </w:r>
    </w:p>
    <w:p w14:paraId="2AE8C860" w14:textId="77777777" w:rsidR="008B0C57" w:rsidRPr="003374AE" w:rsidRDefault="008B0C57" w:rsidP="001E10DF">
      <w:pPr>
        <w:rPr>
          <w:rFonts w:ascii="Calibri Light" w:eastAsia="Calibri" w:hAnsi="Calibri Light" w:cs="Calibri Light"/>
          <w:color w:val="000000"/>
          <w:sz w:val="22"/>
          <w:szCs w:val="22"/>
        </w:rPr>
      </w:pPr>
    </w:p>
    <w:p w14:paraId="04C59319" w14:textId="0308DEC8" w:rsidR="001E10DF" w:rsidRPr="005630E5" w:rsidRDefault="008B0C57" w:rsidP="001E10DF">
      <w:pPr>
        <w:rPr>
          <w:rFonts w:ascii="Calibri Light" w:eastAsia="Calibri" w:hAnsi="Calibri Light" w:cs="Calibri Light"/>
          <w:color w:val="000000"/>
          <w:sz w:val="22"/>
          <w:szCs w:val="22"/>
        </w:rPr>
      </w:pPr>
      <w:r w:rsidRPr="003374AE">
        <w:rPr>
          <w:rFonts w:ascii="Calibri Light" w:eastAsia="Calibri" w:hAnsi="Calibri Light" w:cs="Calibri Light"/>
          <w:color w:val="000000"/>
          <w:sz w:val="22"/>
          <w:szCs w:val="22"/>
        </w:rPr>
        <w:t>You</w:t>
      </w:r>
      <w:r w:rsidR="00203A4C" w:rsidRPr="003374AE">
        <w:rPr>
          <w:rFonts w:ascii="Calibri Light" w:eastAsia="Calibri" w:hAnsi="Calibri Light" w:cs="Calibri Light"/>
          <w:color w:val="000000"/>
          <w:sz w:val="22"/>
          <w:szCs w:val="22"/>
        </w:rPr>
        <w:t xml:space="preserve"> </w:t>
      </w:r>
      <w:r w:rsidR="001E10DF" w:rsidRPr="003374AE">
        <w:rPr>
          <w:rFonts w:ascii="Calibri Light" w:eastAsia="Calibri" w:hAnsi="Calibri Light" w:cs="Calibri Light"/>
          <w:color w:val="000000"/>
          <w:sz w:val="22"/>
          <w:szCs w:val="22"/>
        </w:rPr>
        <w:t xml:space="preserve">will be given the opportunity to submit annotated test corrections to earn up to 1/3 of the points back on </w:t>
      </w:r>
      <w:r w:rsidR="00203A4C" w:rsidRPr="003374AE">
        <w:rPr>
          <w:rFonts w:ascii="Calibri Light" w:eastAsia="Calibri" w:hAnsi="Calibri Light" w:cs="Calibri Light"/>
          <w:color w:val="000000"/>
          <w:sz w:val="22"/>
          <w:szCs w:val="22"/>
        </w:rPr>
        <w:t>your</w:t>
      </w:r>
      <w:r w:rsidR="001E10DF" w:rsidRPr="003374AE">
        <w:rPr>
          <w:rFonts w:ascii="Calibri Light" w:eastAsia="Calibri" w:hAnsi="Calibri Light" w:cs="Calibri Light"/>
          <w:color w:val="000000"/>
          <w:sz w:val="22"/>
          <w:szCs w:val="22"/>
        </w:rPr>
        <w:t xml:space="preserve"> exam. Specific instructions and expectations will be provided when the exams are graded and returned.</w:t>
      </w:r>
      <w:r w:rsidR="001E10DF" w:rsidRPr="005630E5">
        <w:rPr>
          <w:rFonts w:ascii="Calibri Light" w:eastAsia="Calibri" w:hAnsi="Calibri Light" w:cs="Calibri Light"/>
          <w:color w:val="000000"/>
          <w:sz w:val="22"/>
          <w:szCs w:val="22"/>
        </w:rPr>
        <w:t xml:space="preserve"> </w:t>
      </w:r>
    </w:p>
    <w:p w14:paraId="2AA8D224" w14:textId="77777777" w:rsidR="001E10DF" w:rsidRDefault="001E10DF" w:rsidP="001E10DF">
      <w:pPr>
        <w:rPr>
          <w:rFonts w:ascii="Calibri Light" w:eastAsia="Calibri" w:hAnsi="Calibri Light" w:cs="Calibri Light"/>
          <w:b/>
          <w:bCs/>
          <w:color w:val="000000"/>
          <w:sz w:val="22"/>
          <w:szCs w:val="22"/>
        </w:rPr>
      </w:pP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08C19EC1" w14:textId="25730538" w:rsidR="009715B2" w:rsidRPr="00907CC7"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w:t>
      </w:r>
      <w:r w:rsidR="00907CC7">
        <w:rPr>
          <w:rFonts w:ascii="Calibri Light" w:eastAsia="Calibri" w:hAnsi="Calibri Light" w:cs="Calibri Light"/>
          <w:color w:val="000000"/>
          <w:sz w:val="22"/>
          <w:szCs w:val="22"/>
        </w:rPr>
        <w:t>See course website for details</w:t>
      </w:r>
      <w:r>
        <w:rPr>
          <w:rFonts w:ascii="Calibri Light" w:eastAsia="Calibri" w:hAnsi="Calibri Light" w:cs="Calibri Light"/>
          <w:color w:val="000000"/>
          <w:sz w:val="22"/>
          <w:szCs w:val="22"/>
        </w:rPr>
        <w:t xml:space="preserve">. </w:t>
      </w:r>
    </w:p>
    <w:p w14:paraId="1BA8226C" w14:textId="77777777" w:rsidR="009715B2" w:rsidRDefault="009715B2" w:rsidP="001E10DF">
      <w:pPr>
        <w:rPr>
          <w:rFonts w:ascii="Calibri Light" w:hAnsi="Calibri Light" w:cs="Calibri Light"/>
          <w:b/>
          <w:bCs/>
        </w:rPr>
      </w:pPr>
    </w:p>
    <w:p w14:paraId="62A4C527" w14:textId="15AC3689" w:rsidR="00985DCD" w:rsidRDefault="00985DCD" w:rsidP="00985DCD">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Data Ethics Readings &amp; Community Annotations (Engage)</w:t>
      </w:r>
    </w:p>
    <w:p w14:paraId="662C440E" w14:textId="77777777" w:rsidR="00985DCD" w:rsidRDefault="00985DCD" w:rsidP="00985DCD">
      <w:pPr>
        <w:rPr>
          <w:rFonts w:ascii="Calibri Light" w:eastAsia="Calibri" w:hAnsi="Calibri Light" w:cs="Calibri Light"/>
          <w:b/>
          <w:bCs/>
          <w:color w:val="000000"/>
          <w:sz w:val="22"/>
          <w:szCs w:val="22"/>
        </w:rPr>
      </w:pPr>
    </w:p>
    <w:p w14:paraId="4B3BB396" w14:textId="77777777" w:rsidR="00985DCD" w:rsidRPr="00B7625A" w:rsidRDefault="00985DCD" w:rsidP="00985DC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Each week, you will read an article or book excerpt that engages with issues related to data ethics. You will engage with the reading via the community annotation tool </w:t>
      </w:r>
      <w:proofErr w:type="spellStart"/>
      <w:r>
        <w:rPr>
          <w:rFonts w:ascii="Calibri Light" w:eastAsia="Calibri" w:hAnsi="Calibri Light" w:cs="Calibri Light"/>
          <w:color w:val="000000"/>
          <w:sz w:val="22"/>
          <w:szCs w:val="22"/>
        </w:rPr>
        <w:t>Perusall</w:t>
      </w:r>
      <w:proofErr w:type="spellEnd"/>
      <w:r>
        <w:rPr>
          <w:rFonts w:ascii="Calibri Light" w:eastAsia="Calibri" w:hAnsi="Calibri Light" w:cs="Calibri Light"/>
          <w:color w:val="000000"/>
          <w:sz w:val="22"/>
          <w:szCs w:val="22"/>
        </w:rPr>
        <w:t xml:space="preserve">. Annotations are due by class-time on Thursdays. </w:t>
      </w:r>
    </w:p>
    <w:p w14:paraId="4C656DEA" w14:textId="77777777" w:rsidR="00985DCD" w:rsidRDefault="00985DCD" w:rsidP="00985DCD">
      <w:pPr>
        <w:rPr>
          <w:rFonts w:ascii="Calibri Light" w:eastAsia="Calibri" w:hAnsi="Calibri Light" w:cs="Calibri Light"/>
          <w:b/>
          <w:bCs/>
          <w:color w:val="000000"/>
          <w:sz w:val="22"/>
          <w:szCs w:val="22"/>
        </w:rPr>
      </w:pPr>
    </w:p>
    <w:p w14:paraId="6A367D7A" w14:textId="13AC35F6" w:rsidR="00985DCD" w:rsidRDefault="00985DCD" w:rsidP="00985DCD">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(Engage)</w:t>
      </w:r>
    </w:p>
    <w:p w14:paraId="4778987F" w14:textId="77777777" w:rsidR="00985DCD" w:rsidRDefault="00985DCD" w:rsidP="00985DCD">
      <w:pPr>
        <w:rPr>
          <w:rFonts w:ascii="Calibri Light" w:eastAsia="Calibri" w:hAnsi="Calibri Light" w:cs="Calibri Light"/>
          <w:b/>
          <w:bCs/>
          <w:color w:val="000000"/>
          <w:sz w:val="22"/>
          <w:szCs w:val="22"/>
        </w:rPr>
      </w:pPr>
    </w:p>
    <w:p w14:paraId="09A027FF" w14:textId="2F03366F" w:rsidR="00985DCD" w:rsidRDefault="00985DCD" w:rsidP="00985DCD">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 xml:space="preserve">The world of statistics and data science is vast and dynamic! The goal of the </w:t>
      </w:r>
      <w:r>
        <w:rPr>
          <w:rFonts w:ascii="Calibri Light" w:hAnsi="Calibri Light" w:cs="Calibri Light"/>
          <w:color w:val="000000"/>
          <w:sz w:val="22"/>
          <w:szCs w:val="22"/>
        </w:rPr>
        <w:t>S</w:t>
      </w:r>
      <w:r w:rsidRPr="008F5EF1">
        <w:rPr>
          <w:rFonts w:ascii="Calibri Light" w:hAnsi="Calibri Light" w:cs="Calibri Light"/>
          <w:color w:val="000000"/>
          <w:sz w:val="22"/>
          <w:szCs w:val="22"/>
        </w:rPr>
        <w:t xml:space="preserve">tatistics </w:t>
      </w:r>
      <w:r>
        <w:rPr>
          <w:rFonts w:ascii="Calibri Light" w:hAnsi="Calibri Light" w:cs="Calibri Light"/>
          <w:color w:val="000000"/>
          <w:sz w:val="22"/>
          <w:szCs w:val="22"/>
        </w:rPr>
        <w:t>E</w:t>
      </w:r>
      <w:r w:rsidRPr="008F5EF1">
        <w:rPr>
          <w:rFonts w:ascii="Calibri Light" w:hAnsi="Calibri Light" w:cs="Calibri Light"/>
          <w:color w:val="000000"/>
          <w:sz w:val="22"/>
          <w:szCs w:val="22"/>
        </w:rPr>
        <w:t>xperience assignments is to help you engage with the statistics and data science communities outside of the classroom</w:t>
      </w:r>
      <w:r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Pr>
          <w:rFonts w:ascii="Calibri Light" w:hAnsi="Calibri Light" w:cs="Calibri Light"/>
          <w:color w:val="000000"/>
          <w:sz w:val="22"/>
          <w:szCs w:val="22"/>
        </w:rPr>
        <w:t>,</w:t>
      </w:r>
      <w:r w:rsidRPr="002D03CF">
        <w:rPr>
          <w:rFonts w:ascii="Calibri Light" w:hAnsi="Calibri Light" w:cs="Calibri Light"/>
          <w:color w:val="000000"/>
          <w:sz w:val="22"/>
          <w:szCs w:val="22"/>
        </w:rPr>
        <w:t>” which include but are not limited to listening to a podcast, reading a book, getting coffee with a statistician</w:t>
      </w:r>
      <w:r>
        <w:rPr>
          <w:rFonts w:ascii="Calibri Light" w:hAnsi="Calibri Light" w:cs="Calibri Light"/>
          <w:color w:val="000000"/>
          <w:sz w:val="22"/>
          <w:szCs w:val="22"/>
        </w:rPr>
        <w:t xml:space="preserve"> or data scientist</w:t>
      </w:r>
      <w:r w:rsidRPr="002D03CF">
        <w:rPr>
          <w:rFonts w:ascii="Calibri Light" w:hAnsi="Calibri Light" w:cs="Calibri Light"/>
          <w:color w:val="000000"/>
          <w:sz w:val="22"/>
          <w:szCs w:val="22"/>
        </w:rPr>
        <w:t>, joining the American Statistical Association, or participating in #TidyTuesday. Each experience is</w:t>
      </w:r>
      <w:r w:rsidRPr="008F5EF1">
        <w:rPr>
          <w:rFonts w:ascii="Calibri Light" w:hAnsi="Calibri Light" w:cs="Calibri Light"/>
          <w:color w:val="000000"/>
          <w:sz w:val="22"/>
          <w:szCs w:val="22"/>
        </w:rPr>
        <w:t xml:space="preserve"> worth a varying number of points (see </w:t>
      </w:r>
      <w:r w:rsidRPr="002D03CF">
        <w:rPr>
          <w:rFonts w:ascii="Calibri Light" w:hAnsi="Calibri Light" w:cs="Calibri Light"/>
          <w:color w:val="000000"/>
          <w:sz w:val="22"/>
          <w:szCs w:val="22"/>
        </w:rPr>
        <w:t>course website for details</w:t>
      </w:r>
      <w:r w:rsidRPr="008F5EF1">
        <w:rPr>
          <w:rFonts w:ascii="Calibri Light" w:hAnsi="Calibri Light" w:cs="Calibri Light"/>
          <w:color w:val="000000"/>
          <w:sz w:val="22"/>
          <w:szCs w:val="22"/>
        </w:rPr>
        <w:t>)</w:t>
      </w:r>
      <w:r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w:t>
      </w:r>
      <w:r w:rsidR="007427D5">
        <w:rPr>
          <w:rFonts w:ascii="Calibri Light" w:hAnsi="Calibri Light" w:cs="Calibri Light"/>
          <w:color w:val="000000"/>
          <w:sz w:val="22"/>
          <w:szCs w:val="22"/>
        </w:rPr>
        <w:t xml:space="preserve"> lab</w:t>
      </w:r>
      <w:r w:rsidRPr="008F5EF1">
        <w:rPr>
          <w:rFonts w:ascii="Calibri Light" w:hAnsi="Calibri Light" w:cs="Calibri Light"/>
          <w:color w:val="000000"/>
          <w:sz w:val="22"/>
          <w:szCs w:val="22"/>
        </w:rPr>
        <w:t xml:space="preserve"> grade(s).</w:t>
      </w:r>
    </w:p>
    <w:p w14:paraId="0CF355B1" w14:textId="26C90A62" w:rsidR="000B6326" w:rsidRPr="00985DCD" w:rsidRDefault="000B6326" w:rsidP="00985DCD">
      <w:pPr>
        <w:spacing w:after="360" w:line="315" w:lineRule="atLeast"/>
        <w:rPr>
          <w:rFonts w:ascii="Calibri Light" w:hAnsi="Calibri Light" w:cs="Calibri Light"/>
          <w:color w:val="000000"/>
          <w:sz w:val="22"/>
          <w:szCs w:val="22"/>
        </w:rPr>
      </w:pPr>
      <w:r w:rsidRPr="00AB371D">
        <w:rPr>
          <w:rFonts w:ascii="Calibri Light" w:eastAsia="Calibri" w:hAnsi="Calibri Light" w:cs="Calibri Light"/>
          <w:b/>
          <w:bCs/>
          <w:color w:val="000000"/>
        </w:rPr>
        <w:lastRenderedPageBreak/>
        <w:t xml:space="preserve">Grading </w:t>
      </w:r>
    </w:p>
    <w:p w14:paraId="6E2B1528" w14:textId="0B5F19F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Preparation Quizzes                      </w:t>
      </w:r>
      <w:r w:rsidR="00F16FE1">
        <w:rPr>
          <w:rFonts w:ascii="Calibri Light" w:eastAsia="Calibri" w:hAnsi="Calibri Light" w:cs="Calibri Light"/>
          <w:color w:val="000000"/>
          <w:sz w:val="22"/>
          <w:szCs w:val="22"/>
        </w:rPr>
        <w:t>10</w:t>
      </w:r>
      <w:r w:rsidRPr="00AB371D">
        <w:rPr>
          <w:rFonts w:ascii="Calibri Light" w:eastAsia="Calibri" w:hAnsi="Calibri Light" w:cs="Calibri Light"/>
          <w:color w:val="000000"/>
          <w:sz w:val="22"/>
          <w:szCs w:val="22"/>
        </w:rPr>
        <w:t>%</w:t>
      </w:r>
    </w:p>
    <w:p w14:paraId="05D77FAB" w14:textId="04A9122E" w:rsidR="000B6326"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00F16FE1">
        <w:rPr>
          <w:rFonts w:ascii="Calibri Light" w:eastAsia="Calibri" w:hAnsi="Calibri Light" w:cs="Calibri Light"/>
          <w:color w:val="000000"/>
          <w:sz w:val="22"/>
          <w:szCs w:val="22"/>
        </w:rPr>
        <w:t>5</w:t>
      </w:r>
      <w:proofErr w:type="gramEnd"/>
      <w:r w:rsidRPr="00AB371D">
        <w:rPr>
          <w:rFonts w:ascii="Calibri Light" w:eastAsia="Calibri" w:hAnsi="Calibri Light" w:cs="Calibri Light"/>
          <w:color w:val="000000"/>
          <w:sz w:val="22"/>
          <w:szCs w:val="22"/>
        </w:rPr>
        <w:t>%</w:t>
      </w:r>
    </w:p>
    <w:p w14:paraId="73043B18" w14:textId="116ECD0B" w:rsidR="00F16FE1" w:rsidRPr="00AB371D" w:rsidRDefault="00F16FE1" w:rsidP="000B6326">
      <w:pPr>
        <w:tabs>
          <w:tab w:val="left" w:pos="2160"/>
        </w:tabs>
        <w:ind w:left="72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Readings &amp; Annotations</w:t>
      </w:r>
      <w:r>
        <w:rPr>
          <w:rFonts w:ascii="Calibri Light" w:eastAsia="Calibri" w:hAnsi="Calibri Light" w:cs="Calibri Light"/>
          <w:color w:val="000000"/>
          <w:sz w:val="22"/>
          <w:szCs w:val="22"/>
        </w:rPr>
        <w:tab/>
      </w:r>
      <w:proofErr w:type="gramStart"/>
      <w:r>
        <w:rPr>
          <w:rFonts w:ascii="Calibri Light" w:eastAsia="Calibri" w:hAnsi="Calibri Light" w:cs="Calibri Light"/>
          <w:color w:val="000000"/>
          <w:sz w:val="22"/>
          <w:szCs w:val="22"/>
        </w:rPr>
        <w:tab/>
        <w:t xml:space="preserve">  5</w:t>
      </w:r>
      <w:proofErr w:type="gramEnd"/>
      <w:r>
        <w:rPr>
          <w:rFonts w:ascii="Calibri Light" w:eastAsia="Calibri" w:hAnsi="Calibri Light" w:cs="Calibri Light"/>
          <w:color w:val="000000"/>
          <w:sz w:val="22"/>
          <w:szCs w:val="22"/>
        </w:rPr>
        <w:t>%</w:t>
      </w:r>
    </w:p>
    <w:p w14:paraId="189C9A27"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Statistics Experiences                      5%</w:t>
      </w:r>
    </w:p>
    <w:p w14:paraId="0A869975" w14:textId="60B8F399"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007427D5">
        <w:rPr>
          <w:rFonts w:ascii="Calibri Light" w:eastAsia="Calibri" w:hAnsi="Calibri Light" w:cs="Calibri Light"/>
          <w:color w:val="000000"/>
          <w:sz w:val="22"/>
          <w:szCs w:val="22"/>
        </w:rPr>
        <w:t>30</w:t>
      </w:r>
      <w:r w:rsidRPr="00AB371D">
        <w:rPr>
          <w:rFonts w:ascii="Calibri Light" w:eastAsia="Calibri" w:hAnsi="Calibri Light" w:cs="Calibri Light"/>
          <w:color w:val="000000"/>
          <w:sz w:val="22"/>
          <w:szCs w:val="22"/>
        </w:rPr>
        <w:t>%</w:t>
      </w:r>
    </w:p>
    <w:p w14:paraId="68B9E176"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p>
    <w:p w14:paraId="3E0B6267" w14:textId="021B4B88" w:rsidR="000B6326" w:rsidRPr="005630E5"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00F16FE1">
        <w:rPr>
          <w:rFonts w:ascii="Calibri Light" w:eastAsia="Calibri" w:hAnsi="Calibri Light" w:cs="Calibri Light"/>
          <w:color w:val="000000"/>
          <w:sz w:val="22"/>
          <w:szCs w:val="22"/>
        </w:rPr>
        <w:t>30</w:t>
      </w:r>
      <w:r w:rsidRPr="00AB371D">
        <w:rPr>
          <w:rFonts w:ascii="Calibri Light" w:eastAsia="Calibri" w:hAnsi="Calibri Light" w:cs="Calibri Light"/>
          <w:color w:val="000000"/>
          <w:sz w:val="22"/>
          <w:szCs w:val="22"/>
        </w:rPr>
        <w:t>%</w:t>
      </w:r>
    </w:p>
    <w:p w14:paraId="55CAF0E5" w14:textId="77777777" w:rsidR="000B6326" w:rsidRPr="005630E5" w:rsidRDefault="000B6326" w:rsidP="000B6326">
      <w:pPr>
        <w:rPr>
          <w:rFonts w:ascii="Calibri Light" w:eastAsia="Calibri" w:hAnsi="Calibri Light" w:cs="Calibri Light"/>
          <w:color w:val="000000"/>
        </w:rPr>
      </w:pPr>
    </w:p>
    <w:p w14:paraId="26F77592" w14:textId="62289FF2" w:rsidR="006B5899" w:rsidRPr="00B311B3" w:rsidRDefault="000B6326" w:rsidP="000B6326">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3A35FDCC"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445640CB"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3C0082BD"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7AA46213"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0FDB1FE7" w14:textId="46527437" w:rsidR="000B6326" w:rsidRPr="00225B0E" w:rsidRDefault="000B6326" w:rsidP="00DA77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1F499E74" w14:textId="77777777" w:rsidR="006B5899" w:rsidRDefault="006B5899" w:rsidP="000B6326">
      <w:pPr>
        <w:tabs>
          <w:tab w:val="left" w:pos="360"/>
          <w:tab w:val="left" w:pos="540"/>
        </w:tabs>
        <w:jc w:val="both"/>
        <w:rPr>
          <w:rFonts w:ascii="Calibri Light" w:eastAsia="Calibri" w:hAnsi="Calibri Light" w:cs="Calibri Light"/>
          <w:i/>
          <w:iCs/>
          <w:color w:val="000000"/>
          <w:sz w:val="22"/>
          <w:szCs w:val="22"/>
        </w:rPr>
      </w:pPr>
    </w:p>
    <w:p w14:paraId="6463A001" w14:textId="14A1D3DE" w:rsidR="000B6326" w:rsidRPr="00DA77DF" w:rsidRDefault="000B6326" w:rsidP="000B6326">
      <w:pPr>
        <w:tabs>
          <w:tab w:val="left" w:pos="360"/>
          <w:tab w:val="left" w:pos="540"/>
        </w:tabs>
        <w:jc w:val="both"/>
        <w:rPr>
          <w:rFonts w:ascii="Calibri Light" w:eastAsia="Calibri" w:hAnsi="Calibri Light" w:cs="Calibri Light"/>
          <w:i/>
          <w:iCs/>
          <w:color w:val="000000"/>
          <w:sz w:val="22"/>
          <w:szCs w:val="22"/>
        </w:rPr>
      </w:pPr>
      <w:r w:rsidRPr="00DA77DF">
        <w:rPr>
          <w:rFonts w:ascii="Calibri Light" w:eastAsia="Calibri" w:hAnsi="Calibri Light" w:cs="Calibri Light"/>
          <w:i/>
          <w:iCs/>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0B6326" w:rsidRPr="00225B0E" w14:paraId="6BBCB4F8" w14:textId="77777777" w:rsidTr="007C67DF">
        <w:tc>
          <w:tcPr>
            <w:tcW w:w="1886" w:type="dxa"/>
          </w:tcPr>
          <w:p w14:paraId="5CFE445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218FBE3B"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2281990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60D77E59"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46170502"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7C27EE0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22E437C6"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283C72AF"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32086F8D"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8AC551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5649C154"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68A8928"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5489180F" w14:textId="77777777" w:rsidR="000B6326" w:rsidRDefault="000B6326" w:rsidP="001E10DF">
      <w:pPr>
        <w:rPr>
          <w:rFonts w:ascii="Calibri Light" w:hAnsi="Calibri Light" w:cs="Calibri Light"/>
          <w:b/>
          <w:bCs/>
        </w:rPr>
      </w:pPr>
    </w:p>
    <w:p w14:paraId="3ABD40EB" w14:textId="3328556A" w:rsidR="000B6326" w:rsidRPr="00175FCC" w:rsidRDefault="001E10DF" w:rsidP="001E10DF">
      <w:pPr>
        <w:rPr>
          <w:rFonts w:ascii="Calibri Light" w:hAnsi="Calibri Light" w:cs="Calibri Light"/>
          <w:b/>
          <w:bCs/>
          <w:sz w:val="22"/>
        </w:rPr>
      </w:pPr>
      <w:r w:rsidRPr="00175FCC">
        <w:rPr>
          <w:rFonts w:ascii="Calibri Light" w:hAnsi="Calibri Light" w:cs="Calibri Light"/>
          <w:b/>
          <w:bCs/>
        </w:rPr>
        <w:t>Late</w:t>
      </w:r>
      <w:r w:rsidR="000B6326">
        <w:rPr>
          <w:rFonts w:ascii="Calibri Light" w:hAnsi="Calibri Light" w:cs="Calibri Light"/>
          <w:b/>
          <w:bCs/>
        </w:rPr>
        <w:t xml:space="preserve"> work &amp; extension policies</w:t>
      </w:r>
    </w:p>
    <w:p w14:paraId="6D31DC76" w14:textId="77777777" w:rsidR="009715B2" w:rsidRDefault="009715B2" w:rsidP="009715B2">
      <w:pPr>
        <w:rPr>
          <w:rFonts w:ascii="Calibri Light" w:hAnsi="Calibri Light" w:cs="Calibri Light"/>
          <w:sz w:val="22"/>
        </w:rPr>
      </w:pPr>
    </w:p>
    <w:p w14:paraId="798DF883" w14:textId="2D618ED0" w:rsidR="00D15B05" w:rsidRDefault="00AD5308" w:rsidP="00DA77DF">
      <w:pPr>
        <w:rPr>
          <w:rFonts w:ascii="Calibri Light" w:hAnsi="Calibri Light" w:cs="Calibri Light"/>
          <w:sz w:val="22"/>
        </w:rPr>
      </w:pPr>
      <w:r w:rsidRPr="00DA77DF">
        <w:rPr>
          <w:rFonts w:ascii="Calibri Light" w:hAnsi="Calibri Light" w:cs="Calibri Light"/>
          <w:sz w:val="22"/>
        </w:rPr>
        <w:t>The coding skills gained in this course build cumulatively week-by-week, so it is important to complete and submit all assignments on time</w:t>
      </w:r>
      <w:r w:rsidR="00AB371D" w:rsidRPr="00DA77DF">
        <w:rPr>
          <w:rFonts w:ascii="Calibri Light" w:hAnsi="Calibri Light" w:cs="Calibri Light"/>
          <w:sz w:val="22"/>
        </w:rPr>
        <w:t>.</w:t>
      </w:r>
      <w:r w:rsidR="009715B2">
        <w:rPr>
          <w:rFonts w:ascii="Calibri Light" w:hAnsi="Calibri Light" w:cs="Calibri Light"/>
          <w:sz w:val="22"/>
        </w:rPr>
        <w:t xml:space="preserve"> </w:t>
      </w:r>
      <w:r w:rsidR="00D15B05" w:rsidRPr="00DA77DF">
        <w:rPr>
          <w:rFonts w:ascii="Calibri Light" w:hAnsi="Calibri Light" w:cs="Calibri Light"/>
          <w:sz w:val="22"/>
        </w:rPr>
        <w:t>Due dates are there to help you keep up with course material and ensure you receive feedback in a timely manner</w:t>
      </w:r>
      <w:r w:rsidR="00AB371D" w:rsidRPr="00DA77DF">
        <w:rPr>
          <w:rFonts w:ascii="Calibri Light" w:hAnsi="Calibri Light" w:cs="Calibri Light"/>
          <w:sz w:val="22"/>
        </w:rPr>
        <w:t>.</w:t>
      </w:r>
    </w:p>
    <w:p w14:paraId="7E6FF783" w14:textId="77777777" w:rsidR="00C262A2" w:rsidRPr="00DA77DF" w:rsidRDefault="00C262A2" w:rsidP="00DA77DF">
      <w:pPr>
        <w:rPr>
          <w:rFonts w:ascii="Calibri Light" w:hAnsi="Calibri Light" w:cs="Calibri Light"/>
          <w:sz w:val="22"/>
        </w:rPr>
      </w:pPr>
    </w:p>
    <w:p w14:paraId="32DF0D36" w14:textId="77777777" w:rsidR="00907CC7" w:rsidRDefault="00D15B05" w:rsidP="00907CC7">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w:t>
      </w:r>
      <w:r w:rsidR="00FE73CA">
        <w:rPr>
          <w:rFonts w:ascii="Calibri Light" w:hAnsi="Calibri Light" w:cs="Calibri Light"/>
          <w:sz w:val="22"/>
        </w:rPr>
        <w:t xml:space="preserve"> the in-class labs each week</w:t>
      </w:r>
      <w:r w:rsidR="00AB371D">
        <w:rPr>
          <w:rFonts w:ascii="Calibri Light" w:hAnsi="Calibri Light" w:cs="Calibri Light"/>
          <w:sz w:val="22"/>
        </w:rPr>
        <w:t>.</w:t>
      </w:r>
    </w:p>
    <w:p w14:paraId="70526647" w14:textId="326621D4" w:rsidR="00C262A2" w:rsidRPr="00C262A2" w:rsidRDefault="00907CC7" w:rsidP="00907CC7">
      <w:pPr>
        <w:pStyle w:val="ListParagraph"/>
        <w:numPr>
          <w:ilvl w:val="0"/>
          <w:numId w:val="11"/>
        </w:numPr>
        <w:rPr>
          <w:rFonts w:ascii="Calibri Light" w:hAnsi="Calibri Light" w:cs="Calibri Light"/>
          <w:sz w:val="22"/>
        </w:rPr>
      </w:pPr>
      <w:r w:rsidRPr="00907CC7">
        <w:rPr>
          <w:rFonts w:ascii="Calibri Light" w:hAnsi="Calibri Light" w:cs="Calibri Light"/>
          <w:sz w:val="22"/>
          <w:szCs w:val="22"/>
        </w:rPr>
        <w:t xml:space="preserve">All lab assignments will have a “Best By” date, meaning it’s best for your learning to submit them by the “Best By” date. For any lab assignment, you may submit a “Late work plan” form (available on Canvas) to propose an alternative submission date that is within one week of the Best By date. </w:t>
      </w:r>
    </w:p>
    <w:p w14:paraId="3EF683BF" w14:textId="77777777" w:rsidR="00C262A2" w:rsidRPr="00C262A2" w:rsidRDefault="00907CC7" w:rsidP="00C262A2">
      <w:pPr>
        <w:pStyle w:val="ListParagraph"/>
        <w:numPr>
          <w:ilvl w:val="1"/>
          <w:numId w:val="11"/>
        </w:numPr>
        <w:rPr>
          <w:rFonts w:ascii="Calibri Light" w:hAnsi="Calibri Light" w:cs="Calibri Light"/>
          <w:sz w:val="22"/>
        </w:rPr>
      </w:pPr>
      <w:r w:rsidRPr="00907CC7">
        <w:rPr>
          <w:rFonts w:ascii="Calibri Light" w:hAnsi="Calibri Light" w:cs="Calibri Light"/>
          <w:sz w:val="22"/>
          <w:szCs w:val="22"/>
        </w:rPr>
        <w:t xml:space="preserve">All reasonable requests will be honored, but you must submit your Late work plan PRIOR to the Best By date. </w:t>
      </w:r>
    </w:p>
    <w:p w14:paraId="3E6F59C9" w14:textId="573BFC5D" w:rsidR="00C262A2" w:rsidRPr="00C262A2" w:rsidRDefault="00C262A2" w:rsidP="00C262A2">
      <w:pPr>
        <w:pStyle w:val="ListParagraph"/>
        <w:numPr>
          <w:ilvl w:val="1"/>
          <w:numId w:val="11"/>
        </w:numPr>
        <w:rPr>
          <w:rFonts w:ascii="Calibri Light" w:hAnsi="Calibri Light" w:cs="Calibri Light"/>
          <w:sz w:val="22"/>
        </w:rPr>
      </w:pPr>
      <w:r>
        <w:rPr>
          <w:rFonts w:ascii="Calibri Light" w:hAnsi="Calibri Light" w:cs="Calibri Light"/>
          <w:sz w:val="22"/>
          <w:szCs w:val="22"/>
        </w:rPr>
        <w:t>Late work will not be accepted more than one week after the Best By date</w:t>
      </w:r>
    </w:p>
    <w:p w14:paraId="58827C9E" w14:textId="0D6E5B37" w:rsidR="00C262A2" w:rsidRPr="00C262A2" w:rsidRDefault="00907CC7" w:rsidP="00C262A2">
      <w:pPr>
        <w:pStyle w:val="ListParagraph"/>
        <w:numPr>
          <w:ilvl w:val="1"/>
          <w:numId w:val="11"/>
        </w:numPr>
        <w:rPr>
          <w:rFonts w:ascii="Calibri Light" w:hAnsi="Calibri Light" w:cs="Calibri Light"/>
          <w:sz w:val="22"/>
        </w:rPr>
      </w:pPr>
      <w:r w:rsidRPr="00907CC7">
        <w:rPr>
          <w:rFonts w:ascii="Calibri Light" w:hAnsi="Calibri Light" w:cs="Calibri Light"/>
          <w:sz w:val="22"/>
          <w:szCs w:val="22"/>
        </w:rPr>
        <w:t xml:space="preserve">To incentivize on-time work, you will have the opportunity to revise and re-submit any assignments that are turned in by the Best By date. A reasonable attempt needs to have been made on each problem in order to earn additional points on the re-submission. That is, it’s best to attempt each problem by the Best By date if you can, and it doesn’t have to be perfect on the first submission. </w:t>
      </w:r>
    </w:p>
    <w:p w14:paraId="383E014D" w14:textId="77777777" w:rsidR="006F718B" w:rsidRPr="00DA77DF" w:rsidRDefault="006F718B" w:rsidP="006F718B">
      <w:pPr>
        <w:pStyle w:val="ListParagraph"/>
        <w:numPr>
          <w:ilvl w:val="0"/>
          <w:numId w:val="11"/>
        </w:numPr>
        <w:spacing w:before="100" w:beforeAutospacing="1" w:after="100" w:afterAutospacing="1"/>
        <w:rPr>
          <w:rFonts w:ascii="Calibri Light" w:hAnsi="Calibri Light" w:cs="Calibri Light"/>
          <w:sz w:val="22"/>
          <w:szCs w:val="22"/>
        </w:rPr>
      </w:pPr>
      <w:r w:rsidRPr="00DA77DF">
        <w:rPr>
          <w:rFonts w:ascii="Calibri Light" w:hAnsi="Calibri Light" w:cs="Calibri Light"/>
          <w:sz w:val="22"/>
          <w:szCs w:val="22"/>
        </w:rPr>
        <w:t>Late exams will not be accepted unless specifically coordinated with the instructor in advance.</w:t>
      </w:r>
    </w:p>
    <w:p w14:paraId="54248ED5" w14:textId="19AE8DF7" w:rsidR="009715B2" w:rsidRPr="00C262A2" w:rsidRDefault="009715B2" w:rsidP="00C262A2">
      <w:pPr>
        <w:rPr>
          <w:rFonts w:ascii="Calibri Light" w:hAnsi="Calibri Light" w:cs="Calibri Light"/>
          <w:sz w:val="22"/>
        </w:rPr>
      </w:pPr>
      <w:r w:rsidRPr="00C262A2">
        <w:rPr>
          <w:rFonts w:ascii="Calibri Light" w:hAnsi="Calibri Light" w:cs="Calibri Light"/>
          <w:sz w:val="22"/>
        </w:rPr>
        <w:lastRenderedPageBreak/>
        <w:t xml:space="preserve">Incompletes are rare and are available only in “special or unusual circumstances” as negotiated with the instructor prior to the end of the term.  See the Catalog for </w:t>
      </w:r>
      <w:proofErr w:type="gramStart"/>
      <w:r w:rsidRPr="00C262A2">
        <w:rPr>
          <w:rFonts w:ascii="Calibri Light" w:hAnsi="Calibri Light" w:cs="Calibri Light"/>
          <w:sz w:val="22"/>
        </w:rPr>
        <w:t>policies</w:t>
      </w:r>
      <w:proofErr w:type="gramEnd"/>
      <w:r w:rsidRPr="00C262A2">
        <w:rPr>
          <w:rFonts w:ascii="Calibri Light" w:hAnsi="Calibri Light" w:cs="Calibri Light"/>
          <w:sz w:val="22"/>
        </w:rPr>
        <w:t xml:space="preserve"> regarding Withdrawals and grade record permanence.</w:t>
      </w:r>
    </w:p>
    <w:p w14:paraId="344AFE83" w14:textId="12C17ACC" w:rsidR="00907CC7" w:rsidRPr="00C262A2" w:rsidRDefault="00907CC7" w:rsidP="00C262A2">
      <w:pPr>
        <w:spacing w:before="100" w:beforeAutospacing="1" w:after="100" w:afterAutospacing="1"/>
        <w:rPr>
          <w:rFonts w:ascii="Calibri Light" w:hAnsi="Calibri Light" w:cs="Calibri Light"/>
        </w:rPr>
      </w:pPr>
      <w:r w:rsidRPr="00907CC7">
        <w:rPr>
          <w:rFonts w:ascii="Calibri Light" w:hAnsi="Calibri Light" w:cs="Calibri Light"/>
          <w:sz w:val="22"/>
          <w:szCs w:val="22"/>
        </w:rPr>
        <w:t xml:space="preserve">If there are life circumstances that are having a longer-term impact on your academic performance or well-being, come talk to me, and we can work towards a solution and connect you to the support you need. </w:t>
      </w:r>
    </w:p>
    <w:p w14:paraId="3DBCD0CA" w14:textId="6C207590"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68B88EC0"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w:t>
          </w:r>
          <w:r w:rsidR="00C262A2">
            <w:rPr>
              <w:rFonts w:ascii="Calibri Light" w:hAnsi="Calibri Light" w:cs="Calibri Light"/>
              <w:color w:val="000000" w:themeColor="text1"/>
              <w:sz w:val="22"/>
              <w:szCs w:val="22"/>
            </w:rPr>
            <w:t>student</w:t>
          </w:r>
          <w:r w:rsidRPr="002852BB">
            <w:rPr>
              <w:rFonts w:ascii="Calibri Light" w:hAnsi="Calibri Light" w:cs="Calibri Light"/>
              <w:color w:val="000000" w:themeColor="text1"/>
              <w:sz w:val="22"/>
              <w:szCs w:val="22"/>
            </w:rPr>
            <w:t xml:space="preserv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4A172C1D" w:rsidR="005C009B" w:rsidRPr="002852BB" w:rsidRDefault="00000000"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Content>
          <w:r w:rsidR="004664AB" w:rsidRPr="002852BB">
            <w:rPr>
              <w:rFonts w:ascii="Calibri Light" w:eastAsia="Calibri" w:hAnsi="Calibri Light" w:cs="Calibri Light"/>
              <w:color w:val="000000"/>
              <w:sz w:val="22"/>
              <w:szCs w:val="22"/>
            </w:rPr>
            <w:t>Contact me about any concerns. Best way to reach me is via email (</w:t>
          </w:r>
          <w:hyperlink r:id="rId16" w:history="1">
            <w:r w:rsidR="004664AB" w:rsidRPr="002852BB">
              <w:rPr>
                <w:rFonts w:ascii="Calibri Light" w:eastAsia="Calibri" w:hAnsi="Calibri Light" w:cs="Calibri Light"/>
                <w:color w:val="0000FF"/>
                <w:sz w:val="22"/>
                <w:szCs w:val="22"/>
                <w:u w:val="single"/>
              </w:rPr>
              <w:t>kfitzgerald@apu.edu</w:t>
            </w:r>
          </w:hyperlink>
          <w:r w:rsidR="004664AB" w:rsidRPr="002852BB">
            <w:rPr>
              <w:rFonts w:ascii="Calibri Light" w:eastAsia="Calibri" w:hAnsi="Calibri Light" w:cs="Calibri Light"/>
              <w:color w:val="000000"/>
              <w:sz w:val="22"/>
              <w:szCs w:val="22"/>
            </w:rPr>
            <w:t>). I do my best to respond within 24 hours</w:t>
          </w:r>
          <w:r w:rsidR="007661A8">
            <w:rPr>
              <w:rFonts w:ascii="Calibri Light" w:eastAsia="Calibri" w:hAnsi="Calibri Light" w:cs="Calibri Light"/>
              <w:color w:val="000000"/>
              <w:sz w:val="22"/>
              <w:szCs w:val="22"/>
            </w:rPr>
            <w:t xml:space="preserve"> during weekdays</w:t>
          </w:r>
          <w:r w:rsidR="004664AB" w:rsidRPr="002852BB">
            <w:rPr>
              <w:rFonts w:ascii="Calibri Light" w:eastAsia="Calibri" w:hAnsi="Calibri Light" w:cs="Calibri Light"/>
              <w:color w:val="000000"/>
              <w:sz w:val="22"/>
              <w:szCs w:val="22"/>
            </w:rPr>
            <w:t xml:space="preserve">. </w:t>
          </w:r>
        </w:sdtContent>
      </w:sdt>
      <w:sdt>
        <w:sdtPr>
          <w:rPr>
            <w:rFonts w:ascii="Calibri Light" w:hAnsi="Calibri Light" w:cs="Calibri Light"/>
            <w:sz w:val="22"/>
            <w:szCs w:val="22"/>
          </w:rPr>
          <w:tag w:val="goog_rdk_14"/>
          <w:id w:val="-216674481"/>
          <w:showingPlcHdr/>
        </w:sdt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0C52162B" w14:textId="4100712F" w:rsidR="002852BB" w:rsidRPr="00225B0E" w:rsidRDefault="002852BB" w:rsidP="00364198">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August </w:t>
      </w:r>
      <w:r w:rsidR="00364198">
        <w:rPr>
          <w:rFonts w:ascii="Calibri Light" w:eastAsia="Calibri" w:hAnsi="Calibri Light" w:cs="Calibri Light"/>
          <w:color w:val="000000"/>
          <w:sz w:val="22"/>
          <w:szCs w:val="22"/>
        </w:rPr>
        <w:t>29</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4429318F" w14:textId="0F7AC188"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September </w:t>
      </w:r>
      <w:r w:rsidR="00364198">
        <w:rPr>
          <w:rFonts w:ascii="Calibri Light" w:eastAsia="Calibri" w:hAnsi="Calibri Light" w:cs="Calibri Light"/>
          <w:color w:val="000000"/>
          <w:sz w:val="22"/>
          <w:szCs w:val="22"/>
        </w:rPr>
        <w:t>8</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6929FA99"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w:t>
      </w:r>
      <w:r w:rsidR="007661A8">
        <w:rPr>
          <w:rFonts w:ascii="Calibri Light" w:eastAsia="Calibri" w:hAnsi="Calibri Light" w:cs="Calibri Light"/>
          <w:color w:val="000000"/>
          <w:sz w:val="22"/>
          <w:szCs w:val="22"/>
        </w:rPr>
        <w:t>6</w:t>
      </w:r>
      <w:r>
        <w:rPr>
          <w:rFonts w:ascii="Calibri Light" w:eastAsia="Calibri" w:hAnsi="Calibri Light" w:cs="Calibri Light"/>
          <w:color w:val="000000"/>
          <w:sz w:val="22"/>
          <w:szCs w:val="22"/>
        </w:rPr>
        <w:t xml:space="preserve"> (T</w:t>
      </w:r>
      <w:r w:rsidR="007661A8">
        <w:rPr>
          <w:rFonts w:ascii="Calibri Light" w:eastAsia="Calibri" w:hAnsi="Calibri Light" w:cs="Calibri Light"/>
          <w:color w:val="000000"/>
          <w:sz w:val="22"/>
          <w:szCs w:val="22"/>
        </w:rPr>
        <w:t>ue</w:t>
      </w:r>
      <w:r>
        <w:rPr>
          <w:rFonts w:ascii="Calibri Light" w:eastAsia="Calibri" w:hAnsi="Calibri Light" w:cs="Calibri Light"/>
          <w:color w:val="000000"/>
          <w:sz w:val="22"/>
          <w:szCs w:val="22"/>
        </w:rPr>
        <w:t>)</w:t>
      </w:r>
      <w:r w:rsidR="007661A8">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assigned</w:t>
      </w:r>
    </w:p>
    <w:p w14:paraId="443D718A" w14:textId="6EAF714A"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October </w:t>
      </w:r>
      <w:r w:rsidR="00364198">
        <w:rPr>
          <w:rFonts w:ascii="Calibri Light" w:eastAsia="Calibri" w:hAnsi="Calibri Light" w:cs="Calibri Light"/>
          <w:color w:val="000000"/>
          <w:sz w:val="22"/>
          <w:szCs w:val="22"/>
        </w:rPr>
        <w:t>3</w:t>
      </w:r>
      <w:r>
        <w:rPr>
          <w:rFonts w:ascii="Calibri Light" w:eastAsia="Calibri" w:hAnsi="Calibri Light" w:cs="Calibri Light"/>
          <w:color w:val="000000"/>
          <w:sz w:val="22"/>
          <w:szCs w:val="22"/>
        </w:rPr>
        <w:t xml:space="preserve">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33EEBA70"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w:t>
      </w:r>
      <w:r w:rsidR="00364198">
        <w:rPr>
          <w:rFonts w:ascii="Calibri Light" w:eastAsia="Calibri" w:hAnsi="Calibri Light" w:cs="Calibri Light"/>
          <w:color w:val="000000"/>
          <w:sz w:val="22"/>
          <w:szCs w:val="22"/>
        </w:rPr>
        <w:t>0</w:t>
      </w:r>
      <w:r>
        <w:rPr>
          <w:rFonts w:ascii="Calibri Light" w:eastAsia="Calibri" w:hAnsi="Calibri Light" w:cs="Calibri Light"/>
          <w:color w:val="000000"/>
          <w:sz w:val="22"/>
          <w:szCs w:val="22"/>
        </w:rPr>
        <w:t xml:space="preserve"> - 2</w:t>
      </w:r>
      <w:r w:rsidR="00364198">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003FC07E"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00364198">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 - </w:t>
      </w:r>
      <w:r>
        <w:rPr>
          <w:rFonts w:ascii="Calibri Light" w:eastAsia="Calibri" w:hAnsi="Calibri Light" w:cs="Calibri Light"/>
          <w:color w:val="000000"/>
          <w:sz w:val="22"/>
          <w:szCs w:val="22"/>
        </w:rPr>
        <w:t>1</w:t>
      </w:r>
      <w:r w:rsidR="00364198">
        <w:rPr>
          <w:rFonts w:ascii="Calibri Light" w:eastAsia="Calibri" w:hAnsi="Calibri Light" w:cs="Calibri Light"/>
          <w:color w:val="000000"/>
          <w:sz w:val="22"/>
          <w:szCs w:val="22"/>
        </w:rPr>
        <w:t>5</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r w:rsidR="00C262A2">
        <w:rPr>
          <w:rFonts w:ascii="Calibri Light" w:eastAsia="Calibri" w:hAnsi="Calibri Light" w:cs="Calibri Light"/>
          <w:color w:val="000000"/>
          <w:sz w:val="22"/>
          <w:szCs w:val="22"/>
        </w:rPr>
        <w:t xml:space="preserve"> (Project presentations)</w:t>
      </w:r>
    </w:p>
    <w:p w14:paraId="28A62E58" w14:textId="77777777" w:rsidR="005C009B" w:rsidRPr="005630E5" w:rsidRDefault="005C009B">
      <w:pPr>
        <w:widowControl w:val="0"/>
        <w:rPr>
          <w:rFonts w:ascii="Calibri Light" w:eastAsia="Calibri" w:hAnsi="Calibri Light" w:cs="Calibri Light"/>
          <w:color w:val="000000"/>
        </w:rPr>
      </w:pPr>
    </w:p>
    <w:p w14:paraId="06DB4B3D" w14:textId="35E631BE" w:rsidR="0003637F" w:rsidRDefault="006B5899" w:rsidP="0003637F">
      <w:pPr>
        <w:ind w:right="-716"/>
        <w:rPr>
          <w:rFonts w:ascii="Calibri Light" w:hAnsi="Calibri Light" w:cs="Calibri Light"/>
          <w:b/>
          <w:bCs/>
          <w:color w:val="000000" w:themeColor="text1"/>
          <w:sz w:val="28"/>
          <w:szCs w:val="28"/>
          <w:lang w:eastAsia="zh-CN"/>
        </w:rPr>
      </w:pPr>
      <w:r>
        <w:rPr>
          <w:rFonts w:ascii="Calibri Light" w:hAnsi="Calibri Light" w:cs="Calibri Light"/>
          <w:b/>
          <w:bCs/>
          <w:color w:val="000000" w:themeColor="text1"/>
          <w:sz w:val="28"/>
          <w:szCs w:val="28"/>
          <w:lang w:eastAsia="zh-CN"/>
        </w:rPr>
        <w:br w:type="column"/>
      </w:r>
      <w:r w:rsidR="0003637F" w:rsidRPr="0003637F">
        <w:rPr>
          <w:rFonts w:ascii="Calibri Light" w:hAnsi="Calibri Light" w:cs="Calibri Light"/>
          <w:b/>
          <w:bCs/>
          <w:color w:val="000000" w:themeColor="text1"/>
          <w:sz w:val="28"/>
          <w:szCs w:val="28"/>
          <w:lang w:eastAsia="zh-CN"/>
        </w:rPr>
        <w:lastRenderedPageBreak/>
        <w:t xml:space="preserve">Course </w:t>
      </w:r>
      <w:r>
        <w:rPr>
          <w:rFonts w:ascii="Calibri Light" w:hAnsi="Calibri Light" w:cs="Calibri Light"/>
          <w:b/>
          <w:bCs/>
          <w:color w:val="000000" w:themeColor="text1"/>
          <w:sz w:val="28"/>
          <w:szCs w:val="28"/>
          <w:lang w:eastAsia="zh-CN"/>
        </w:rPr>
        <w:t>Community &amp; Policies</w:t>
      </w:r>
    </w:p>
    <w:p w14:paraId="053D5C51" w14:textId="77777777" w:rsidR="006B5899" w:rsidRDefault="006B5899" w:rsidP="0003637F">
      <w:pPr>
        <w:ind w:right="-716"/>
        <w:rPr>
          <w:rFonts w:ascii="Calibri Light" w:hAnsi="Calibri Light" w:cs="Calibri Light"/>
          <w:b/>
          <w:bCs/>
          <w:color w:val="000000" w:themeColor="text1"/>
        </w:rPr>
      </w:pPr>
    </w:p>
    <w:p w14:paraId="6E08C469" w14:textId="5C0DDB6A" w:rsidR="007B3E07" w:rsidRPr="007B3E07" w:rsidRDefault="007B3E07" w:rsidP="007B3E07">
      <w:pPr>
        <w:shd w:val="clear" w:color="auto" w:fill="FFFFFF"/>
        <w:rPr>
          <w:rFonts w:ascii="Calibri Light" w:eastAsia="Calibri" w:hAnsi="Calibri Light" w:cs="Calibri Light"/>
          <w:b/>
          <w:bCs/>
          <w:color w:val="000000"/>
        </w:rPr>
      </w:pPr>
      <w:r>
        <w:rPr>
          <w:rFonts w:ascii="Calibri Light" w:eastAsia="Calibri" w:hAnsi="Calibri Light" w:cs="Calibri Light"/>
          <w:b/>
          <w:bCs/>
          <w:color w:val="000000"/>
        </w:rPr>
        <w:t>Inclusive Community</w:t>
      </w:r>
    </w:p>
    <w:p w14:paraId="4AAF407F"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It is my intent that this course models and fosters justice, equity, diversity, and inclusion. We will engage with these values both in content and in practice. Data and statistics can be tools to tell diverse stories and help us learn about the state of the world from a perspective beyond our own lived experience. When used responsibly and with integrity, they can amplify the experiences of vulnerable and historically excluded populations. For example, they can be used to shed light on disparities in our schools, healthcare system, and criminal justice system. </w:t>
      </w:r>
    </w:p>
    <w:p w14:paraId="404A298B" w14:textId="77777777" w:rsidR="006B5899" w:rsidRPr="00DA77DF" w:rsidRDefault="006B5899" w:rsidP="006B5899">
      <w:pPr>
        <w:ind w:right="-716"/>
        <w:rPr>
          <w:rFonts w:ascii="Calibri Light" w:hAnsi="Calibri Light" w:cs="Calibri Light"/>
          <w:color w:val="000000" w:themeColor="text1"/>
          <w:sz w:val="22"/>
          <w:szCs w:val="22"/>
        </w:rPr>
      </w:pPr>
    </w:p>
    <w:p w14:paraId="7828986D"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The research questions we ask, the data we collect, and the way we use that data are infused with (often hidden) values about who and what matters in the world. For example, we should examine if and when marginalized people and their experiences are being excluded from our data, particularly when that data is used in countless ways to drive decision-making and inform society about the state of the world. </w:t>
      </w:r>
    </w:p>
    <w:p w14:paraId="486C931F" w14:textId="77777777" w:rsidR="006B5899" w:rsidRPr="00DA77DF" w:rsidRDefault="006B5899" w:rsidP="006B5899">
      <w:pPr>
        <w:ind w:right="-716"/>
        <w:rPr>
          <w:rFonts w:ascii="Calibri Light" w:hAnsi="Calibri Light" w:cs="Calibri Light"/>
          <w:color w:val="000000" w:themeColor="text1"/>
          <w:sz w:val="22"/>
          <w:szCs w:val="22"/>
        </w:rPr>
      </w:pPr>
    </w:p>
    <w:p w14:paraId="0854DA1E"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You will be asked to continually and critically engage with these ideas with each dataset and analysis you encounter. You are expected to engage your peers and new perspectives with curiosity, empathy, and intellectual humility. It is my intent that all students be well-served by this course, that your learning needs are met inside and outside the classroom, and that the diversity that you bring to this class be valued and utilized as a resource and strength.</w:t>
      </w:r>
    </w:p>
    <w:p w14:paraId="3A4059CF" w14:textId="77777777" w:rsidR="006B5899" w:rsidRPr="00DA77DF" w:rsidRDefault="006B5899" w:rsidP="006B5899">
      <w:pPr>
        <w:ind w:right="-716"/>
        <w:rPr>
          <w:rFonts w:ascii="Calibri Light" w:hAnsi="Calibri Light" w:cs="Calibri Light"/>
          <w:color w:val="000000" w:themeColor="text1"/>
          <w:sz w:val="22"/>
          <w:szCs w:val="22"/>
        </w:rPr>
      </w:pPr>
    </w:p>
    <w:p w14:paraId="51C23AC8"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I (like many people) am continually learning how to honor diverse perspectives and identities. If something was said in class (by me or a peer) that made you feel uncomfortable, please let me know. You will also have the opportunity to express concerns anonymously via check-in surveys. APU encourages community members to resolve conflicts directly, when possible. If an APU community member perceives that hostile words or behaviors were directed toward an individual or a group based upon that individual’s or group’s identity, they can submit a Bias Incident Report. Information on the reporting process is available on the website at www.apu.edu/diversity/bias/.</w:t>
      </w:r>
    </w:p>
    <w:p w14:paraId="2355E9AB" w14:textId="77777777" w:rsidR="006B5899" w:rsidRPr="00DA77DF" w:rsidRDefault="006B5899" w:rsidP="006B5899">
      <w:pPr>
        <w:ind w:right="-716"/>
        <w:rPr>
          <w:rFonts w:ascii="Calibri Light" w:hAnsi="Calibri Light" w:cs="Calibri Light"/>
          <w:color w:val="000000" w:themeColor="text1"/>
          <w:sz w:val="22"/>
          <w:szCs w:val="22"/>
        </w:rPr>
      </w:pPr>
    </w:p>
    <w:p w14:paraId="0DA9E2BD" w14:textId="4234B146" w:rsidR="005C009B" w:rsidRPr="0003637F" w:rsidRDefault="006B5899">
      <w:pPr>
        <w:tabs>
          <w:tab w:val="left" w:pos="360"/>
          <w:tab w:val="left" w:pos="540"/>
        </w:tabs>
        <w:jc w:val="both"/>
        <w:rPr>
          <w:rFonts w:ascii="Calibri Light" w:eastAsia="Calibri" w:hAnsi="Calibri Light" w:cs="Calibri Light"/>
          <w:b/>
          <w:bCs/>
          <w:color w:val="000000"/>
          <w:sz w:val="22"/>
          <w:szCs w:val="22"/>
        </w:rPr>
      </w:pPr>
      <w:r w:rsidRPr="00DA77DF">
        <w:rPr>
          <w:rFonts w:ascii="Calibri Light" w:hAnsi="Calibri Light" w:cs="Calibri Light"/>
          <w:color w:val="000000" w:themeColor="text1"/>
          <w:sz w:val="22"/>
          <w:szCs w:val="22"/>
        </w:rPr>
        <w:t>Affirming that diversity is an expression of God’s image, love, and boundless creativity, it is APU's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1D5835AC" w14:textId="77777777" w:rsidR="006B5899" w:rsidRDefault="006B5899">
      <w:pPr>
        <w:shd w:val="clear" w:color="auto" w:fill="FFFFFF"/>
        <w:rPr>
          <w:rFonts w:ascii="Calibri Light" w:eastAsia="Calibri" w:hAnsi="Calibri Light" w:cs="Calibri Light"/>
          <w:b/>
          <w:bCs/>
          <w:color w:val="000000"/>
        </w:rPr>
      </w:pPr>
    </w:p>
    <w:p w14:paraId="496C2CE0" w14:textId="38973EFD"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1C4A5FCB" w14:textId="2BEEA1D5" w:rsidR="00EE25DA" w:rsidRPr="00A06413" w:rsidRDefault="000D56A9">
      <w:pPr>
        <w:shd w:val="clear" w:color="auto" w:fill="FFFFFF"/>
        <w:rPr>
          <w:rFonts w:ascii="Calibri Light" w:eastAsia="Calibri" w:hAnsi="Calibri Light" w:cs="Calibri Light"/>
          <w:color w:val="000000" w:themeColor="text1"/>
        </w:rPr>
      </w:pPr>
      <w:r w:rsidRPr="00A06413">
        <w:rPr>
          <w:rFonts w:ascii="Calibri Light" w:hAnsi="Calibri Light" w:cs="Calibri Light"/>
          <w:color w:val="000000" w:themeColor="text1"/>
          <w:sz w:val="22"/>
          <w:szCs w:val="22"/>
        </w:rPr>
        <w:t>Academic Faith Integration is recognized as an important feature of courses at APU. My identity as a Christ-follower shapes my worldview and therefore shapes my understanding of data and statistics. You can expect to discover how relevant themes from Christianity and data science meaningfully inform one another. I respectfully recognize that students come from a diversity of faith backgrounds and that they have a variety of perspectives. This diversity in perspective will be valued as a strength and resource that enriches the learning community.</w:t>
      </w:r>
    </w:p>
    <w:p w14:paraId="117F962C" w14:textId="77777777" w:rsidR="000D56A9" w:rsidRDefault="000D56A9">
      <w:pPr>
        <w:shd w:val="clear" w:color="auto" w:fill="FFFFFF"/>
        <w:rPr>
          <w:rFonts w:ascii="Calibri Light" w:eastAsia="Calibri" w:hAnsi="Calibri Light" w:cs="Calibri Light"/>
          <w:b/>
          <w:bCs/>
          <w:color w:val="000000"/>
        </w:rPr>
      </w:pPr>
    </w:p>
    <w:p w14:paraId="3352F0C5" w14:textId="7B629F20"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Academic Integrity Policy</w:t>
      </w:r>
    </w:p>
    <w:p w14:paraId="75978359" w14:textId="77777777" w:rsidR="006B5899" w:rsidRDefault="006B5899" w:rsidP="006B5899">
      <w:pPr>
        <w:jc w:val="both"/>
        <w:rPr>
          <w:rFonts w:ascii="Calibri Light" w:eastAsia="Calibri" w:hAnsi="Calibri Light" w:cs="Calibri Light"/>
          <w:b/>
          <w:bCs/>
          <w:i/>
          <w:iCs/>
          <w:color w:val="000000"/>
          <w:sz w:val="22"/>
          <w:szCs w:val="22"/>
        </w:rPr>
      </w:pPr>
    </w:p>
    <w:p w14:paraId="2A6EFCAD" w14:textId="111534CE" w:rsidR="006B5899" w:rsidRPr="00DA77DF" w:rsidRDefault="006B5899" w:rsidP="006B5899">
      <w:pPr>
        <w:jc w:val="both"/>
        <w:rPr>
          <w:rFonts w:ascii="Calibri Light" w:eastAsia="Calibri" w:hAnsi="Calibri Light" w:cs="Calibri Light"/>
          <w:b/>
          <w:bCs/>
          <w:i/>
          <w:iCs/>
          <w:color w:val="000000"/>
          <w:sz w:val="22"/>
          <w:szCs w:val="22"/>
        </w:rPr>
      </w:pPr>
      <w:r w:rsidRPr="00DA77DF">
        <w:rPr>
          <w:rFonts w:ascii="Calibri Light" w:eastAsia="Calibri" w:hAnsi="Calibri Light" w:cs="Calibri Light"/>
          <w:b/>
          <w:bCs/>
          <w:i/>
          <w:iCs/>
          <w:color w:val="000000"/>
          <w:sz w:val="22"/>
          <w:szCs w:val="22"/>
        </w:rPr>
        <w:t>TL;DR: Don't cheat!</w:t>
      </w:r>
    </w:p>
    <w:p w14:paraId="798438A6" w14:textId="77777777" w:rsidR="006B5899" w:rsidRPr="006B5899"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Please abide by the following as you work on assignments in this course:</w:t>
      </w:r>
    </w:p>
    <w:p w14:paraId="3178ECD3"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lastRenderedPageBreak/>
        <w:t>You may discuss individual homework and lab assignments with other students; however, you may not directly share (or copy) code or write up with other students. For team assignments, you may collaborate freely within your team. You may discuss the assignment with other teams; however, you may not directly share (or copy) code or write up with another team. Unauthorized sharing (or copying) of the code or write up will be considered a violation for all students involved.</w:t>
      </w:r>
    </w:p>
    <w:p w14:paraId="50188ED1"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You may not discuss or otherwise work with others on the exam. Unauthorized collaboration or using unauthorized materials will be considered a violation for all students involved. More details will be given closer to the exam date.</w:t>
      </w:r>
    </w:p>
    <w:p w14:paraId="6BB57065" w14:textId="53623C04" w:rsidR="006B5899" w:rsidRPr="00DA77DF" w:rsidRDefault="006B5899" w:rsidP="00DA77DF">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b/>
          <w:bCs/>
          <w:color w:val="000000"/>
          <w:sz w:val="22"/>
          <w:szCs w:val="22"/>
        </w:rPr>
        <w:t>Reusing code</w:t>
      </w:r>
      <w:r w:rsidRPr="00DA77DF">
        <w:rPr>
          <w:rFonts w:ascii="Calibri Light" w:eastAsia="Calibri" w:hAnsi="Calibri Light" w:cs="Calibri Light"/>
          <w:color w:val="000000"/>
          <w:sz w:val="22"/>
          <w:szCs w:val="22"/>
        </w:rPr>
        <w:t xml:space="preserve">: Unless explicitly stated otherwise, you may make use of online resources (e.g. </w:t>
      </w:r>
      <w:proofErr w:type="spellStart"/>
      <w:r w:rsidRPr="00DA77DF">
        <w:rPr>
          <w:rFonts w:ascii="Calibri Light" w:eastAsia="Calibri" w:hAnsi="Calibri Light" w:cs="Calibri Light"/>
          <w:color w:val="000000"/>
          <w:sz w:val="22"/>
          <w:szCs w:val="22"/>
        </w:rPr>
        <w:t>StackOverflow</w:t>
      </w:r>
      <w:proofErr w:type="spellEnd"/>
      <w:r w:rsidRPr="00DA77DF">
        <w:rPr>
          <w:rFonts w:ascii="Calibri Light" w:eastAsia="Calibri" w:hAnsi="Calibri Light" w:cs="Calibri Light"/>
          <w:color w:val="000000"/>
          <w:sz w:val="22"/>
          <w:szCs w:val="22"/>
        </w:rPr>
        <w:t>) for coding examples on assignments. If you directly use code from an outside source (or use it as inspiration), you must explicitly cite where you obtained the code. Any recycled code that is discovered and is not explicitly cited will be treated as plagiarism.</w:t>
      </w:r>
    </w:p>
    <w:p w14:paraId="2AA5D179" w14:textId="77777777" w:rsidR="006B5899" w:rsidRPr="006B5899" w:rsidRDefault="006B5899" w:rsidP="006B5899">
      <w:pPr>
        <w:jc w:val="both"/>
        <w:rPr>
          <w:rFonts w:ascii="Calibri Light" w:eastAsia="Calibri" w:hAnsi="Calibri Light" w:cs="Calibri Light"/>
          <w:color w:val="000000"/>
          <w:sz w:val="22"/>
          <w:szCs w:val="22"/>
        </w:rPr>
      </w:pPr>
    </w:p>
    <w:p w14:paraId="4C4A46EB" w14:textId="77777777" w:rsidR="00783261"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 xml:space="preserve">Any violations in academic integrity standards as outlined in the </w:t>
      </w:r>
      <w:hyperlink r:id="rId17" w:history="1">
        <w:r w:rsidRPr="00783261">
          <w:rPr>
            <w:rStyle w:val="Hyperlink"/>
            <w:rFonts w:ascii="Calibri Light" w:eastAsia="Calibri" w:hAnsi="Calibri Light" w:cs="Calibri Light"/>
            <w:sz w:val="22"/>
            <w:szCs w:val="22"/>
          </w:rPr>
          <w:t>APU Academic Integrity Policy</w:t>
        </w:r>
      </w:hyperlink>
      <w:r w:rsidRPr="006B5899">
        <w:rPr>
          <w:rFonts w:ascii="Calibri Light" w:eastAsia="Calibri" w:hAnsi="Calibri Light" w:cs="Calibri Light"/>
          <w:color w:val="000000"/>
          <w:sz w:val="22"/>
          <w:szCs w:val="22"/>
        </w:rPr>
        <w:t xml:space="preserve"> and those specific to this course will automatically result in a 0 for the assignment and will be reported to the Office of the Provost for further action.</w:t>
      </w:r>
      <w:r w:rsidR="00783261">
        <w:rPr>
          <w:rFonts w:ascii="Calibri Light" w:eastAsia="Calibri" w:hAnsi="Calibri Light" w:cs="Calibri Light"/>
          <w:color w:val="000000"/>
          <w:sz w:val="22"/>
          <w:szCs w:val="22"/>
        </w:rPr>
        <w:t xml:space="preserve"> </w:t>
      </w:r>
    </w:p>
    <w:p w14:paraId="25304EFF" w14:textId="77777777" w:rsidR="00783261" w:rsidRDefault="00783261" w:rsidP="006B5899">
      <w:pPr>
        <w:jc w:val="both"/>
        <w:rPr>
          <w:rFonts w:ascii="Calibri Light" w:eastAsia="Calibri" w:hAnsi="Calibri Light" w:cs="Calibri Light"/>
          <w:color w:val="000000"/>
          <w:sz w:val="22"/>
          <w:szCs w:val="22"/>
        </w:rPr>
      </w:pPr>
    </w:p>
    <w:p w14:paraId="5737A500" w14:textId="7CC345F6" w:rsidR="005C009B" w:rsidRPr="005630E5" w:rsidRDefault="00C8241C">
      <w:pPr>
        <w:jc w:val="both"/>
        <w:rPr>
          <w:rFonts w:ascii="Calibri Light" w:eastAsia="Calibri" w:hAnsi="Calibri Light" w:cs="Calibri Light"/>
          <w:color w:val="000000"/>
          <w:sz w:val="20"/>
          <w:szCs w:val="20"/>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75843C0B" w14:textId="20D033EA" w:rsidR="00783261"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Support Ser</w:t>
      </w:r>
      <w:r w:rsidR="00783261">
        <w:rPr>
          <w:rFonts w:ascii="Calibri Light" w:eastAsia="Calibri" w:hAnsi="Calibri Light" w:cs="Calibri Light"/>
          <w:b/>
          <w:bCs/>
          <w:color w:val="000000"/>
        </w:rPr>
        <w:t>v</w:t>
      </w:r>
      <w:r w:rsidRPr="0003637F">
        <w:rPr>
          <w:rFonts w:ascii="Calibri Light" w:eastAsia="Calibri" w:hAnsi="Calibri Light" w:cs="Calibri Light"/>
          <w:b/>
          <w:bCs/>
          <w:color w:val="000000"/>
        </w:rPr>
        <w:t xml:space="preserve">ices Policy </w:t>
      </w:r>
    </w:p>
    <w:p w14:paraId="42A27234" w14:textId="1E220E35" w:rsidR="005C009B" w:rsidRPr="005630E5" w:rsidRDefault="00783261">
      <w:pPr>
        <w:spacing w:before="280" w:after="280"/>
        <w:rPr>
          <w:rFonts w:ascii="Calibri Light" w:eastAsia="Calibri" w:hAnsi="Calibri Light" w:cs="Calibri Light"/>
          <w:color w:val="000000"/>
        </w:rPr>
      </w:pPr>
      <w:r w:rsidRPr="00783261">
        <w:rPr>
          <w:rFonts w:ascii="Calibri Light" w:eastAsia="Calibri" w:hAnsi="Calibri Light" w:cs="Calibri Light"/>
          <w:color w:val="000000"/>
          <w:sz w:val="22"/>
          <w:szCs w:val="22"/>
        </w:rPr>
        <w:t xml:space="preserve">If there is any portion of this class that is not accessible to you due to course format or challenges with technology, please let me know so we can make appropriate accommodations. If you have a disability that might prevent you from fully demonstrating your abilities, you should meet with an advisor in </w:t>
      </w:r>
      <w:hyperlink r:id="rId18" w:history="1">
        <w:r w:rsidRPr="00783261">
          <w:rPr>
            <w:rStyle w:val="Hyperlink"/>
            <w:rFonts w:ascii="Calibri Light" w:eastAsia="Calibri" w:hAnsi="Calibri Light" w:cs="Calibri Light"/>
            <w:sz w:val="22"/>
            <w:szCs w:val="22"/>
          </w:rPr>
          <w:t>Accessibility and Disability Resources</w:t>
        </w:r>
      </w:hyperlink>
      <w:r>
        <w:rPr>
          <w:rFonts w:ascii="Calibri Light" w:eastAsia="Calibri" w:hAnsi="Calibri Light" w:cs="Calibri Light"/>
          <w:color w:val="000000"/>
          <w:sz w:val="22"/>
          <w:szCs w:val="22"/>
        </w:rPr>
        <w:t xml:space="preserve"> </w:t>
      </w:r>
      <w:r w:rsidRPr="00783261">
        <w:rPr>
          <w:rFonts w:ascii="Calibri Light" w:eastAsia="Calibri" w:hAnsi="Calibri Light" w:cs="Calibri Light"/>
          <w:color w:val="000000"/>
          <w:sz w:val="22"/>
          <w:szCs w:val="22"/>
        </w:rPr>
        <w:t xml:space="preserve">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55F46158" w14:textId="2EDFDD2F" w:rsidR="005C009B" w:rsidRPr="00081967" w:rsidRDefault="00081967" w:rsidP="00081967">
      <w:pPr>
        <w:rPr>
          <w:rFonts w:ascii="Calibri Light" w:eastAsia="Calibri" w:hAnsi="Calibri Light" w:cs="Calibri Light"/>
          <w:color w:val="000000"/>
          <w:sz w:val="22"/>
          <w:szCs w:val="22"/>
        </w:rPr>
      </w:pPr>
      <w:proofErr w:type="spellStart"/>
      <w:r w:rsidRPr="00081967">
        <w:rPr>
          <w:rFonts w:ascii="Calibri Light" w:hAnsi="Calibri Light" w:cs="Calibri Light"/>
          <w:color w:val="000000" w:themeColor="text1"/>
          <w:sz w:val="22"/>
          <w:szCs w:val="22"/>
          <w:shd w:val="clear" w:color="auto" w:fill="FCFCFC"/>
        </w:rPr>
        <w:t>Çetinkaya-Rundel</w:t>
      </w:r>
      <w:proofErr w:type="spellEnd"/>
      <w:r w:rsidRPr="00081967">
        <w:rPr>
          <w:rFonts w:ascii="Calibri Light" w:hAnsi="Calibri Light" w:cs="Calibri Light"/>
          <w:color w:val="000000" w:themeColor="text1"/>
          <w:sz w:val="22"/>
          <w:szCs w:val="22"/>
          <w:shd w:val="clear" w:color="auto" w:fill="FCFCFC"/>
        </w:rPr>
        <w:t>, M. &amp; Hardin, J. Introduction to Modern Statistics. https://openintro-ims.netlify.app</w:t>
      </w:r>
    </w:p>
    <w:p w14:paraId="4A095474" w14:textId="77777777" w:rsidR="00081967" w:rsidRPr="00081967" w:rsidRDefault="00081967">
      <w:pPr>
        <w:jc w:val="both"/>
        <w:rPr>
          <w:rFonts w:ascii="Calibri Light" w:eastAsia="Calibri" w:hAnsi="Calibri Light" w:cs="Calibri Light"/>
          <w:color w:val="000000"/>
          <w:sz w:val="22"/>
          <w:szCs w:val="22"/>
        </w:rPr>
      </w:pPr>
    </w:p>
    <w:p w14:paraId="261E1345" w14:textId="5D3530FC" w:rsidR="00081967" w:rsidRPr="00081967" w:rsidRDefault="00081967" w:rsidP="00081967">
      <w:pPr>
        <w:rPr>
          <w:rFonts w:ascii="Calibri Light" w:hAnsi="Calibri Light" w:cs="Calibri Light"/>
          <w:sz w:val="22"/>
          <w:szCs w:val="22"/>
        </w:rPr>
      </w:pPr>
      <w:r w:rsidRPr="00081967">
        <w:rPr>
          <w:rFonts w:ascii="Calibri Light" w:hAnsi="Calibri Light" w:cs="Calibri Light"/>
          <w:color w:val="000000"/>
          <w:sz w:val="22"/>
          <w:szCs w:val="22"/>
          <w:shd w:val="clear" w:color="auto" w:fill="FFFFFF"/>
        </w:rPr>
        <w:t>Kuhn M, Wickham H (2020).</w:t>
      </w:r>
      <w:r w:rsidRPr="00081967">
        <w:rPr>
          <w:rStyle w:val="apple-converted-space"/>
          <w:rFonts w:ascii="Calibri Light" w:hAnsi="Calibri Light" w:cs="Calibri Light"/>
          <w:color w:val="000000"/>
          <w:sz w:val="22"/>
          <w:szCs w:val="22"/>
          <w:shd w:val="clear" w:color="auto" w:fill="FFFFFF"/>
        </w:rPr>
        <w:t> </w:t>
      </w:r>
      <w:proofErr w:type="spellStart"/>
      <w:r w:rsidRPr="00081967">
        <w:rPr>
          <w:rStyle w:val="Emphasis"/>
          <w:rFonts w:ascii="Calibri Light" w:hAnsi="Calibri Light" w:cs="Calibri Light"/>
          <w:color w:val="000000"/>
          <w:sz w:val="22"/>
          <w:szCs w:val="22"/>
        </w:rPr>
        <w:t>Tidymodels</w:t>
      </w:r>
      <w:proofErr w:type="spellEnd"/>
      <w:r w:rsidRPr="00081967">
        <w:rPr>
          <w:rStyle w:val="Emphasis"/>
          <w:rFonts w:ascii="Calibri Light" w:hAnsi="Calibri Light" w:cs="Calibri Light"/>
          <w:color w:val="000000"/>
          <w:sz w:val="22"/>
          <w:szCs w:val="22"/>
        </w:rPr>
        <w:t xml:space="preserve">: a collection of packages for modeling and machine learning using </w:t>
      </w:r>
      <w:proofErr w:type="spellStart"/>
      <w:r w:rsidRPr="00081967">
        <w:rPr>
          <w:rStyle w:val="Emphasis"/>
          <w:rFonts w:ascii="Calibri Light" w:hAnsi="Calibri Light" w:cs="Calibri Light"/>
          <w:color w:val="000000"/>
          <w:sz w:val="22"/>
          <w:szCs w:val="22"/>
        </w:rPr>
        <w:t>tidyverse</w:t>
      </w:r>
      <w:proofErr w:type="spellEnd"/>
      <w:r w:rsidRPr="00081967">
        <w:rPr>
          <w:rStyle w:val="Emphasis"/>
          <w:rFonts w:ascii="Calibri Light" w:hAnsi="Calibri Light" w:cs="Calibri Light"/>
          <w:color w:val="000000"/>
          <w:sz w:val="22"/>
          <w:szCs w:val="22"/>
        </w:rPr>
        <w:t xml:space="preserve"> principles.</w:t>
      </w:r>
      <w:r w:rsidRPr="00081967">
        <w:rPr>
          <w:rFonts w:ascii="Calibri Light" w:hAnsi="Calibri Light" w:cs="Calibri Light"/>
          <w:color w:val="000000"/>
          <w:sz w:val="22"/>
          <w:szCs w:val="22"/>
          <w:shd w:val="clear" w:color="auto" w:fill="FFFFFF"/>
        </w:rPr>
        <w:t xml:space="preserve"> </w:t>
      </w:r>
      <w:hyperlink r:id="rId19" w:history="1">
        <w:r w:rsidRPr="00081967">
          <w:rPr>
            <w:rStyle w:val="Hyperlink"/>
            <w:rFonts w:ascii="Calibri Light" w:hAnsi="Calibri Light" w:cs="Calibri Light"/>
            <w:sz w:val="22"/>
            <w:szCs w:val="22"/>
            <w:shd w:val="clear" w:color="auto" w:fill="FFFFFF"/>
          </w:rPr>
          <w:t>https://www.tidymodels.org</w:t>
        </w:r>
      </w:hyperlink>
      <w:r w:rsidRPr="00081967">
        <w:rPr>
          <w:rFonts w:ascii="Calibri Light" w:hAnsi="Calibri Light" w:cs="Calibri Light"/>
          <w:color w:val="000000"/>
          <w:sz w:val="22"/>
          <w:szCs w:val="22"/>
          <w:shd w:val="clear" w:color="auto" w:fill="FFFFFF"/>
        </w:rPr>
        <w:t>.</w:t>
      </w:r>
    </w:p>
    <w:p w14:paraId="2EB6DB1D" w14:textId="77777777" w:rsidR="00081967" w:rsidRPr="00081967" w:rsidRDefault="00081967">
      <w:pPr>
        <w:jc w:val="both"/>
        <w:rPr>
          <w:rFonts w:ascii="Calibri Light" w:eastAsia="Calibri" w:hAnsi="Calibri Light" w:cs="Calibri Light"/>
          <w:color w:val="000000"/>
          <w:sz w:val="22"/>
          <w:szCs w:val="22"/>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20">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5CC50400" w14:textId="77777777"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Wickham, H. &amp; </w:t>
      </w:r>
      <w:proofErr w:type="spellStart"/>
      <w:r w:rsidRPr="00081967">
        <w:rPr>
          <w:rFonts w:ascii="Calibri Light" w:eastAsia="Calibri" w:hAnsi="Calibri Light" w:cs="Calibri Light"/>
          <w:color w:val="000000"/>
          <w:sz w:val="22"/>
          <w:szCs w:val="22"/>
        </w:rPr>
        <w:t>Grolemund</w:t>
      </w:r>
      <w:proofErr w:type="spellEnd"/>
      <w:r w:rsidRPr="00081967">
        <w:rPr>
          <w:rFonts w:ascii="Calibri Light" w:eastAsia="Calibri" w:hAnsi="Calibri Light" w:cs="Calibri Light"/>
          <w:color w:val="000000"/>
          <w:sz w:val="22"/>
          <w:szCs w:val="22"/>
        </w:rPr>
        <w:t xml:space="preserve">, G. (2017). R for Data Science. O’Reilly Media. </w:t>
      </w:r>
      <w:hyperlink r:id="rId21">
        <w:r w:rsidRPr="00081967">
          <w:rPr>
            <w:rFonts w:ascii="Calibri Light" w:eastAsia="Calibri" w:hAnsi="Calibri Light" w:cs="Calibri Light"/>
            <w:color w:val="000000"/>
            <w:sz w:val="22"/>
            <w:szCs w:val="22"/>
            <w:u w:val="single"/>
          </w:rPr>
          <w:t>https://r4ds.had.co.nz</w:t>
        </w:r>
      </w:hyperlink>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10170" w:type="dxa"/>
        <w:tblInd w:w="-368" w:type="dxa"/>
        <w:tblLayout w:type="fixed"/>
        <w:tblLook w:val="0400" w:firstRow="0" w:lastRow="0" w:firstColumn="0" w:lastColumn="0" w:noHBand="0" w:noVBand="1"/>
      </w:tblPr>
      <w:tblGrid>
        <w:gridCol w:w="630"/>
        <w:gridCol w:w="1350"/>
        <w:gridCol w:w="2160"/>
        <w:gridCol w:w="2250"/>
        <w:gridCol w:w="2430"/>
        <w:gridCol w:w="1350"/>
      </w:tblGrid>
      <w:tr w:rsidR="00C724FA" w:rsidRPr="00790B4F" w14:paraId="3113F9A9" w14:textId="63A61FD6"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160" w:type="dxa"/>
            <w:tcBorders>
              <w:top w:val="single" w:sz="6" w:space="0" w:color="CCCCCC"/>
              <w:left w:val="single" w:sz="6" w:space="0" w:color="CCCCCC"/>
              <w:bottom w:val="single" w:sz="6" w:space="0" w:color="CCCCCC"/>
              <w:right w:val="single" w:sz="6" w:space="0" w:color="CCCCCC"/>
            </w:tcBorders>
          </w:tcPr>
          <w:p w14:paraId="2F029A49" w14:textId="196A61A4" w:rsidR="00C724FA" w:rsidRPr="00A36A59" w:rsidRDefault="00675D7B">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w:t>
            </w:r>
            <w:r w:rsidR="00C724FA">
              <w:rPr>
                <w:rFonts w:ascii="Calibri Light" w:eastAsia="Calibri" w:hAnsi="Calibri Light" w:cs="Calibri Light"/>
                <w:color w:val="000000"/>
                <w:sz w:val="20"/>
                <w:szCs w:val="20"/>
              </w:rPr>
              <w:t>opics</w:t>
            </w:r>
          </w:p>
        </w:tc>
        <w:tc>
          <w:tcPr>
            <w:tcW w:w="2250" w:type="dxa"/>
            <w:tcBorders>
              <w:top w:val="single" w:sz="6" w:space="0" w:color="CCCCCC"/>
              <w:left w:val="single" w:sz="6" w:space="0" w:color="CCCCCC"/>
              <w:bottom w:val="single" w:sz="6" w:space="0" w:color="CCCCCC"/>
              <w:right w:val="single" w:sz="6" w:space="0" w:color="CCCCCC"/>
            </w:tcBorders>
          </w:tcPr>
          <w:p w14:paraId="1F35E3D5" w14:textId="4660FEA7"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r w:rsidR="00D06BDF">
              <w:rPr>
                <w:rFonts w:ascii="Calibri Light" w:eastAsia="Calibri" w:hAnsi="Calibri Light" w:cs="Calibri Light"/>
                <w:color w:val="000000"/>
                <w:sz w:val="20"/>
                <w:szCs w:val="20"/>
              </w:rPr>
              <w:t xml:space="preserve"> (in-class)</w:t>
            </w:r>
          </w:p>
        </w:tc>
        <w:tc>
          <w:tcPr>
            <w:tcW w:w="2430" w:type="dxa"/>
            <w:tcBorders>
              <w:top w:val="single" w:sz="6" w:space="0" w:color="CCCCCC"/>
              <w:left w:val="single" w:sz="6" w:space="0" w:color="CCCCCC"/>
              <w:bottom w:val="single" w:sz="6" w:space="0" w:color="CCCCCC"/>
              <w:right w:val="single" w:sz="6" w:space="0" w:color="CCCCCC"/>
            </w:tcBorders>
          </w:tcPr>
          <w:p w14:paraId="11E59F11" w14:textId="4489526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r w:rsidR="00D06BDF">
              <w:rPr>
                <w:rFonts w:ascii="Calibri Light" w:eastAsia="Calibri" w:hAnsi="Calibri Light" w:cs="Calibri Light"/>
                <w:color w:val="000000"/>
                <w:sz w:val="20"/>
                <w:szCs w:val="20"/>
              </w:rPr>
              <w:t xml:space="preserve"> (in-class)</w:t>
            </w:r>
          </w:p>
        </w:tc>
        <w:tc>
          <w:tcPr>
            <w:tcW w:w="1350" w:type="dxa"/>
            <w:tcBorders>
              <w:top w:val="single" w:sz="6" w:space="0" w:color="CCCCCC"/>
              <w:left w:val="single" w:sz="6" w:space="0" w:color="CCCCCC"/>
              <w:bottom w:val="single" w:sz="6" w:space="0" w:color="CCCCCC"/>
              <w:right w:val="single" w:sz="6" w:space="0" w:color="CCCCCC"/>
            </w:tcBorders>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174A1E" w14:textId="33AF955B"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Aug </w:t>
            </w:r>
            <w:r w:rsidR="00000F7F">
              <w:rPr>
                <w:rFonts w:ascii="Calibri Light" w:eastAsia="Calibri" w:hAnsi="Calibri Light" w:cs="Calibri Light"/>
                <w:color w:val="000000"/>
                <w:sz w:val="20"/>
              </w:rPr>
              <w:t>29</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3</w:t>
            </w:r>
            <w:r>
              <w:rPr>
                <w:rFonts w:ascii="Calibri Light" w:eastAsia="Calibri" w:hAnsi="Calibri Light" w:cs="Calibri Light"/>
                <w:color w:val="000000"/>
                <w:sz w:val="20"/>
              </w:rPr>
              <w:t>1</w:t>
            </w:r>
          </w:p>
        </w:tc>
        <w:tc>
          <w:tcPr>
            <w:tcW w:w="2160" w:type="dxa"/>
            <w:tcBorders>
              <w:top w:val="single" w:sz="6" w:space="0" w:color="CCCCCC"/>
              <w:left w:val="single" w:sz="6" w:space="0" w:color="CCCCCC"/>
              <w:bottom w:val="single" w:sz="6" w:space="0" w:color="CCCCCC"/>
              <w:right w:val="single" w:sz="6" w:space="0" w:color="CCCCCC"/>
            </w:tcBorders>
            <w:vAlign w:val="center"/>
          </w:tcPr>
          <w:p w14:paraId="2CC11EE5" w14:textId="77777777" w:rsidR="0059050C"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2250" w:type="dxa"/>
            <w:tcBorders>
              <w:top w:val="single" w:sz="6" w:space="0" w:color="CCCCCC"/>
              <w:left w:val="single" w:sz="6" w:space="0" w:color="CCCCCC"/>
              <w:bottom w:val="single" w:sz="6" w:space="0" w:color="CCCCCC"/>
              <w:right w:val="single" w:sz="6" w:space="0" w:color="CCCCCC"/>
            </w:tcBorders>
            <w:vAlign w:val="center"/>
          </w:tcPr>
          <w:p w14:paraId="40C8C3B7" w14:textId="2B33674D"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2430" w:type="dxa"/>
            <w:tcBorders>
              <w:top w:val="single" w:sz="6" w:space="0" w:color="CCCCCC"/>
              <w:left w:val="single" w:sz="6" w:space="0" w:color="CCCCCC"/>
              <w:bottom w:val="single" w:sz="6" w:space="0" w:color="CCCCCC"/>
              <w:right w:val="single" w:sz="6" w:space="0" w:color="CCCCCC"/>
            </w:tcBorders>
            <w:vAlign w:val="center"/>
          </w:tcPr>
          <w:p w14:paraId="70929F12" w14:textId="4086C6A8"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350" w:type="dxa"/>
            <w:tcBorders>
              <w:top w:val="single" w:sz="6" w:space="0" w:color="CCCCCC"/>
              <w:left w:val="single" w:sz="6" w:space="0" w:color="CCCCCC"/>
              <w:bottom w:val="single" w:sz="6" w:space="0" w:color="CCCCCC"/>
              <w:right w:val="single" w:sz="6" w:space="0" w:color="CCCCCC"/>
            </w:tcBorders>
            <w:vAlign w:val="center"/>
          </w:tcPr>
          <w:p w14:paraId="7ADB62D6" w14:textId="5855DD7B" w:rsidR="0059050C" w:rsidRPr="00A36A59"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01</w:t>
            </w:r>
          </w:p>
        </w:tc>
      </w:tr>
      <w:tr w:rsidR="0059050C" w:rsidRPr="00790B4F" w14:paraId="7ACEE623" w14:textId="25919B26"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448FFB" w14:textId="5ECE3BE4"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Sept </w:t>
            </w:r>
            <w:r w:rsidR="00000F7F">
              <w:rPr>
                <w:rFonts w:ascii="Calibri Light" w:eastAsia="Calibri" w:hAnsi="Calibri Light" w:cs="Calibri Light"/>
                <w:color w:val="000000"/>
                <w:sz w:val="20"/>
              </w:rPr>
              <w:t>5</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7</w:t>
            </w:r>
          </w:p>
        </w:tc>
        <w:tc>
          <w:tcPr>
            <w:tcW w:w="2160" w:type="dxa"/>
            <w:tcBorders>
              <w:top w:val="single" w:sz="6" w:space="0" w:color="CCCCCC"/>
              <w:left w:val="single" w:sz="6" w:space="0" w:color="CCCCCC"/>
              <w:bottom w:val="single" w:sz="6" w:space="0" w:color="CCCCCC"/>
              <w:right w:val="single" w:sz="6" w:space="0" w:color="CCCCCC"/>
            </w:tcBorders>
            <w:vAlign w:val="center"/>
          </w:tcPr>
          <w:p w14:paraId="11CB9047" w14:textId="718E8425" w:rsidR="0059050C" w:rsidRPr="00A36A59" w:rsidRDefault="0059050C" w:rsidP="007661A8">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w:t>
            </w:r>
            <w:r w:rsidR="007661A8">
              <w:rPr>
                <w:rFonts w:ascii="Calibri Light" w:eastAsia="Calibri" w:hAnsi="Calibri Light" w:cs="Calibri Light"/>
                <w:color w:val="000000"/>
                <w:sz w:val="20"/>
                <w:szCs w:val="20"/>
              </w:rPr>
              <w:t>n</w:t>
            </w:r>
          </w:p>
        </w:tc>
        <w:tc>
          <w:tcPr>
            <w:tcW w:w="2250" w:type="dxa"/>
            <w:tcBorders>
              <w:top w:val="single" w:sz="6" w:space="0" w:color="CCCCCC"/>
              <w:left w:val="single" w:sz="6" w:space="0" w:color="CCCCCC"/>
              <w:bottom w:val="single" w:sz="6" w:space="0" w:color="CCCCCC"/>
              <w:right w:val="single" w:sz="6" w:space="0" w:color="CCCCCC"/>
            </w:tcBorders>
            <w:vAlign w:val="center"/>
          </w:tcPr>
          <w:p w14:paraId="0332C16F" w14:textId="6656749A"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2430" w:type="dxa"/>
            <w:tcBorders>
              <w:top w:val="single" w:sz="6" w:space="0" w:color="CCCCCC"/>
              <w:left w:val="single" w:sz="6" w:space="0" w:color="CCCCCC"/>
              <w:bottom w:val="single" w:sz="6" w:space="0" w:color="CCCCCC"/>
              <w:right w:val="single" w:sz="6" w:space="0" w:color="CCCCCC"/>
            </w:tcBorders>
            <w:vAlign w:val="center"/>
          </w:tcPr>
          <w:p w14:paraId="1A4F99E0" w14:textId="41B5D544"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350" w:type="dxa"/>
            <w:tcBorders>
              <w:top w:val="single" w:sz="6" w:space="0" w:color="CCCCCC"/>
              <w:left w:val="single" w:sz="6" w:space="0" w:color="CCCCCC"/>
              <w:bottom w:val="single" w:sz="6" w:space="0" w:color="CCCCCC"/>
              <w:right w:val="single" w:sz="6" w:space="0" w:color="CCCCCC"/>
            </w:tcBorders>
            <w:vAlign w:val="center"/>
          </w:tcPr>
          <w:p w14:paraId="36657806" w14:textId="0A7FC063" w:rsidR="0059050C" w:rsidRPr="00A36A59"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02</w:t>
            </w:r>
          </w:p>
        </w:tc>
      </w:tr>
      <w:tr w:rsidR="0059050C" w:rsidRPr="00790B4F" w14:paraId="2ECEB096" w14:textId="52829D6D"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D56141" w14:textId="5CC6F73B"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rPr>
              <w:t>Sept 1</w:t>
            </w:r>
            <w:r w:rsidR="00000F7F">
              <w:rPr>
                <w:rFonts w:ascii="Calibri Light" w:eastAsia="Calibri" w:hAnsi="Calibri Light" w:cs="Calibri Light"/>
                <w:color w:val="000000"/>
                <w:sz w:val="20"/>
              </w:rPr>
              <w:t>2</w:t>
            </w:r>
            <w:r>
              <w:rPr>
                <w:rFonts w:ascii="Calibri Light" w:eastAsia="Calibri" w:hAnsi="Calibri Light" w:cs="Calibri Light"/>
                <w:color w:val="000000"/>
                <w:sz w:val="20"/>
              </w:rPr>
              <w:t xml:space="preserve"> – 1</w:t>
            </w:r>
            <w:r w:rsidR="00000F7F">
              <w:rPr>
                <w:rFonts w:ascii="Calibri Light" w:eastAsia="Calibri" w:hAnsi="Calibri Light" w:cs="Calibri Light"/>
                <w:color w:val="000000"/>
                <w:sz w:val="20"/>
              </w:rPr>
              <w:t>4</w:t>
            </w:r>
          </w:p>
        </w:tc>
        <w:tc>
          <w:tcPr>
            <w:tcW w:w="2160" w:type="dxa"/>
            <w:tcBorders>
              <w:top w:val="single" w:sz="6" w:space="0" w:color="CCCCCC"/>
              <w:left w:val="single" w:sz="6" w:space="0" w:color="CCCCCC"/>
              <w:bottom w:val="single" w:sz="6" w:space="0" w:color="CCCCCC"/>
              <w:right w:val="single" w:sz="6" w:space="0" w:color="CCCCCC"/>
            </w:tcBorders>
            <w:vAlign w:val="center"/>
          </w:tcPr>
          <w:p w14:paraId="3965A2C7" w14:textId="1B87BFC1"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Data </w:t>
            </w:r>
            <w:proofErr w:type="gramStart"/>
            <w:r>
              <w:rPr>
                <w:rFonts w:ascii="Calibri Light" w:eastAsia="Calibri" w:hAnsi="Calibri Light" w:cs="Calibri Light"/>
                <w:color w:val="000000"/>
                <w:sz w:val="20"/>
                <w:szCs w:val="20"/>
              </w:rPr>
              <w:t>wrangling</w:t>
            </w:r>
            <w:proofErr w:type="gramEnd"/>
            <w:r>
              <w:rPr>
                <w:rFonts w:ascii="Calibri Light" w:eastAsia="Calibri" w:hAnsi="Calibri Light" w:cs="Calibri Light"/>
                <w:color w:val="000000"/>
                <w:sz w:val="20"/>
                <w:szCs w:val="20"/>
              </w:rPr>
              <w:t xml:space="preserve"> </w:t>
            </w:r>
            <w:r w:rsidR="00884801">
              <w:rPr>
                <w:rFonts w:ascii="Calibri Light" w:eastAsia="Calibri" w:hAnsi="Calibri Light" w:cs="Calibri Light"/>
                <w:color w:val="000000"/>
                <w:sz w:val="20"/>
                <w:szCs w:val="20"/>
              </w:rPr>
              <w:t>I</w:t>
            </w:r>
          </w:p>
        </w:tc>
        <w:tc>
          <w:tcPr>
            <w:tcW w:w="2250" w:type="dxa"/>
            <w:tcBorders>
              <w:top w:val="single" w:sz="6" w:space="0" w:color="CCCCCC"/>
              <w:left w:val="single" w:sz="6" w:space="0" w:color="CCCCCC"/>
              <w:bottom w:val="single" w:sz="6" w:space="0" w:color="CCCCCC"/>
              <w:right w:val="single" w:sz="6" w:space="0" w:color="CCCCCC"/>
            </w:tcBorders>
            <w:vAlign w:val="center"/>
          </w:tcPr>
          <w:p w14:paraId="4A187087" w14:textId="6BE3BB18"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2430" w:type="dxa"/>
            <w:tcBorders>
              <w:top w:val="single" w:sz="6" w:space="0" w:color="CCCCCC"/>
              <w:left w:val="single" w:sz="6" w:space="0" w:color="CCCCCC"/>
              <w:bottom w:val="single" w:sz="6" w:space="0" w:color="CCCCCC"/>
              <w:right w:val="single" w:sz="6" w:space="0" w:color="CCCCCC"/>
            </w:tcBorders>
            <w:vAlign w:val="center"/>
          </w:tcPr>
          <w:p w14:paraId="469A76DC" w14:textId="1B8E520C"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350" w:type="dxa"/>
            <w:tcBorders>
              <w:top w:val="single" w:sz="6" w:space="0" w:color="CCCCCC"/>
              <w:left w:val="single" w:sz="6" w:space="0" w:color="CCCCCC"/>
              <w:bottom w:val="single" w:sz="6" w:space="0" w:color="CCCCCC"/>
              <w:right w:val="single" w:sz="6" w:space="0" w:color="CCCCCC"/>
            </w:tcBorders>
            <w:vAlign w:val="center"/>
          </w:tcPr>
          <w:p w14:paraId="2098EBF3" w14:textId="620452A8" w:rsidR="0059050C" w:rsidRPr="00A36A59"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03</w:t>
            </w:r>
          </w:p>
        </w:tc>
      </w:tr>
      <w:tr w:rsidR="0059050C" w:rsidRPr="00790B4F" w14:paraId="4F4E338E" w14:textId="258956F2"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6310C6" w14:textId="553FEC7F"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Sept </w:t>
            </w:r>
            <w:r w:rsidR="00000F7F">
              <w:rPr>
                <w:rFonts w:ascii="Calibri Light" w:eastAsia="Calibri" w:hAnsi="Calibri Light" w:cs="Calibri Light"/>
                <w:color w:val="000000"/>
                <w:sz w:val="20"/>
              </w:rPr>
              <w:t>19</w:t>
            </w:r>
            <w:r>
              <w:rPr>
                <w:rFonts w:ascii="Calibri Light" w:eastAsia="Calibri" w:hAnsi="Calibri Light" w:cs="Calibri Light"/>
                <w:color w:val="000000"/>
                <w:sz w:val="20"/>
              </w:rPr>
              <w:t xml:space="preserve"> – 2</w:t>
            </w:r>
            <w:r w:rsidR="00000F7F">
              <w:rPr>
                <w:rFonts w:ascii="Calibri Light" w:eastAsia="Calibri" w:hAnsi="Calibri Light" w:cs="Calibri Light"/>
                <w:color w:val="000000"/>
                <w:sz w:val="20"/>
              </w:rPr>
              <w:t>1</w:t>
            </w:r>
          </w:p>
        </w:tc>
        <w:tc>
          <w:tcPr>
            <w:tcW w:w="2160" w:type="dxa"/>
            <w:tcBorders>
              <w:top w:val="single" w:sz="6" w:space="0" w:color="CCCCCC"/>
              <w:left w:val="single" w:sz="6" w:space="0" w:color="CCCCCC"/>
              <w:bottom w:val="single" w:sz="6" w:space="0" w:color="CCCCCC"/>
              <w:right w:val="single" w:sz="6" w:space="0" w:color="CCCCCC"/>
            </w:tcBorders>
            <w:vAlign w:val="center"/>
          </w:tcPr>
          <w:p w14:paraId="6A9282F4" w14:textId="72CFF6D6" w:rsidR="0059050C" w:rsidRPr="00A36A59" w:rsidRDefault="0059050C" w:rsidP="007661A8">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 xml:space="preserve">Data wrangling </w:t>
            </w:r>
            <w:r w:rsidR="00884801">
              <w:rPr>
                <w:rFonts w:ascii="Calibri Light" w:eastAsia="Calibri" w:hAnsi="Calibri Light" w:cs="Calibri Light"/>
                <w:bCs/>
                <w:color w:val="000000"/>
                <w:sz w:val="20"/>
                <w:szCs w:val="20"/>
              </w:rPr>
              <w:t>II</w:t>
            </w:r>
          </w:p>
        </w:tc>
        <w:tc>
          <w:tcPr>
            <w:tcW w:w="2250" w:type="dxa"/>
            <w:tcBorders>
              <w:top w:val="single" w:sz="6" w:space="0" w:color="CCCCCC"/>
              <w:left w:val="single" w:sz="6" w:space="0" w:color="CCCCCC"/>
              <w:bottom w:val="single" w:sz="6" w:space="0" w:color="CCCCCC"/>
              <w:right w:val="single" w:sz="6" w:space="0" w:color="CCCCCC"/>
            </w:tcBorders>
            <w:vAlign w:val="center"/>
          </w:tcPr>
          <w:p w14:paraId="24A0DF95" w14:textId="2B1CDC54"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2430" w:type="dxa"/>
            <w:tcBorders>
              <w:top w:val="single" w:sz="6" w:space="0" w:color="CCCCCC"/>
              <w:left w:val="single" w:sz="6" w:space="0" w:color="CCCCCC"/>
              <w:bottom w:val="single" w:sz="6" w:space="0" w:color="CCCCCC"/>
              <w:right w:val="single" w:sz="6" w:space="0" w:color="CCCCCC"/>
            </w:tcBorders>
            <w:vAlign w:val="center"/>
          </w:tcPr>
          <w:p w14:paraId="2B03E3FD" w14:textId="57395F4E"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350" w:type="dxa"/>
            <w:tcBorders>
              <w:top w:val="single" w:sz="6" w:space="0" w:color="CCCCCC"/>
              <w:left w:val="single" w:sz="6" w:space="0" w:color="CCCCCC"/>
              <w:bottom w:val="single" w:sz="6" w:space="0" w:color="CCCCCC"/>
              <w:right w:val="single" w:sz="6" w:space="0" w:color="CCCCCC"/>
            </w:tcBorders>
            <w:vAlign w:val="center"/>
          </w:tcPr>
          <w:p w14:paraId="190CC7B8" w14:textId="6C761D79" w:rsidR="0059050C" w:rsidRPr="00A36A59"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p>
        </w:tc>
      </w:tr>
      <w:tr w:rsidR="0059050C" w:rsidRPr="00790B4F" w14:paraId="59B98A95" w14:textId="49240084"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78B81F" w14:textId="6B329F2E"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rPr>
              <w:t>Sept 2</w:t>
            </w:r>
            <w:r w:rsidR="00000F7F">
              <w:rPr>
                <w:rFonts w:ascii="Calibri Light" w:eastAsia="Calibri" w:hAnsi="Calibri Light" w:cs="Calibri Light"/>
                <w:color w:val="000000"/>
                <w:sz w:val="20"/>
              </w:rPr>
              <w:t>6</w:t>
            </w:r>
            <w:r>
              <w:rPr>
                <w:rFonts w:ascii="Calibri Light" w:eastAsia="Calibri" w:hAnsi="Calibri Light" w:cs="Calibri Light"/>
                <w:color w:val="000000"/>
                <w:sz w:val="20"/>
              </w:rPr>
              <w:t xml:space="preserve"> – 2</w:t>
            </w:r>
            <w:r w:rsidR="00000F7F">
              <w:rPr>
                <w:rFonts w:ascii="Calibri Light" w:eastAsia="Calibri" w:hAnsi="Calibri Light" w:cs="Calibri Light"/>
                <w:color w:val="000000"/>
                <w:sz w:val="20"/>
              </w:rPr>
              <w:t>8</w:t>
            </w:r>
          </w:p>
        </w:tc>
        <w:tc>
          <w:tcPr>
            <w:tcW w:w="2160" w:type="dxa"/>
            <w:tcBorders>
              <w:top w:val="single" w:sz="6" w:space="0" w:color="CCCCCC"/>
              <w:left w:val="single" w:sz="6" w:space="0" w:color="CCCCCC"/>
              <w:bottom w:val="single" w:sz="6" w:space="0" w:color="CCCCCC"/>
              <w:right w:val="single" w:sz="6" w:space="0" w:color="CCCCCC"/>
            </w:tcBorders>
            <w:vAlign w:val="center"/>
          </w:tcPr>
          <w:p w14:paraId="1484C207" w14:textId="41D4C1A7" w:rsidR="0059050C" w:rsidRPr="00A65E18" w:rsidRDefault="00F16FE1" w:rsidP="007661A8">
            <w:pPr>
              <w:rPr>
                <w:rFonts w:ascii="Calibri Light" w:eastAsia="Calibri" w:hAnsi="Calibri Light" w:cs="Calibri Light"/>
                <w:color w:val="000000"/>
                <w:sz w:val="20"/>
                <w:szCs w:val="20"/>
              </w:rPr>
            </w:pPr>
            <w:r w:rsidRPr="00A65E18">
              <w:rPr>
                <w:rFonts w:ascii="Calibri Light" w:eastAsia="Calibri" w:hAnsi="Calibri Light" w:cs="Calibri Light"/>
                <w:color w:val="000000"/>
                <w:sz w:val="20"/>
                <w:szCs w:val="20"/>
              </w:rPr>
              <w:t>Scientific Practice &amp; Data Science Workflow</w:t>
            </w:r>
          </w:p>
        </w:tc>
        <w:tc>
          <w:tcPr>
            <w:tcW w:w="2250" w:type="dxa"/>
            <w:tcBorders>
              <w:top w:val="single" w:sz="6" w:space="0" w:color="CCCCCC"/>
              <w:left w:val="single" w:sz="6" w:space="0" w:color="CCCCCC"/>
              <w:bottom w:val="single" w:sz="6" w:space="0" w:color="CCCCCC"/>
              <w:right w:val="single" w:sz="6" w:space="0" w:color="CCCCCC"/>
            </w:tcBorders>
            <w:vAlign w:val="center"/>
          </w:tcPr>
          <w:p w14:paraId="1255486C" w14:textId="3832B665" w:rsidR="0059050C" w:rsidRPr="00A65E18" w:rsidRDefault="00A65E18" w:rsidP="007661A8">
            <w:pPr>
              <w:rPr>
                <w:rFonts w:ascii="Calibri Light" w:eastAsia="Calibri" w:hAnsi="Calibri Light" w:cs="Calibri Light"/>
                <w:color w:val="000000"/>
                <w:sz w:val="20"/>
                <w:szCs w:val="20"/>
              </w:rPr>
            </w:pPr>
            <w:r w:rsidRPr="00A65E18">
              <w:rPr>
                <w:rFonts w:ascii="Calibri Light" w:eastAsia="Calibri" w:hAnsi="Calibri Light" w:cs="Calibri Light"/>
                <w:color w:val="000000"/>
                <w:sz w:val="20"/>
                <w:szCs w:val="20"/>
              </w:rPr>
              <w:t xml:space="preserve">Project Work Session </w:t>
            </w:r>
          </w:p>
        </w:tc>
        <w:tc>
          <w:tcPr>
            <w:tcW w:w="2430" w:type="dxa"/>
            <w:tcBorders>
              <w:top w:val="single" w:sz="6" w:space="0" w:color="CCCCCC"/>
              <w:left w:val="single" w:sz="6" w:space="0" w:color="CCCCCC"/>
              <w:bottom w:val="single" w:sz="6" w:space="0" w:color="CCCCCC"/>
              <w:right w:val="single" w:sz="6" w:space="0" w:color="CCCCCC"/>
            </w:tcBorders>
            <w:vAlign w:val="center"/>
          </w:tcPr>
          <w:p w14:paraId="799B6689" w14:textId="23AAC93C" w:rsidR="0059050C" w:rsidRPr="00A36A59" w:rsidRDefault="00F16FE1"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No class – work on Exam</w:t>
            </w:r>
          </w:p>
        </w:tc>
        <w:tc>
          <w:tcPr>
            <w:tcW w:w="1350" w:type="dxa"/>
            <w:tcBorders>
              <w:top w:val="single" w:sz="6" w:space="0" w:color="CCCCCC"/>
              <w:left w:val="single" w:sz="6" w:space="0" w:color="CCCCCC"/>
              <w:bottom w:val="single" w:sz="6" w:space="0" w:color="CCCCCC"/>
              <w:right w:val="single" w:sz="6" w:space="0" w:color="CCCCCC"/>
            </w:tcBorders>
            <w:vAlign w:val="center"/>
          </w:tcPr>
          <w:p w14:paraId="079E769E" w14:textId="38FD8A21" w:rsidR="0059050C" w:rsidRPr="00A36A59" w:rsidRDefault="0059050C"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w:t>
            </w:r>
          </w:p>
        </w:tc>
      </w:tr>
      <w:tr w:rsidR="0059050C" w:rsidRPr="00790B4F" w14:paraId="10C469AE" w14:textId="4EF07D43"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0656DD" w14:textId="77777777" w:rsidR="0059050C" w:rsidRPr="00D06BDF" w:rsidRDefault="0059050C" w:rsidP="0059050C">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6</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43F22DF" w14:textId="57514031" w:rsidR="0059050C" w:rsidRPr="00D06BDF" w:rsidRDefault="0059050C"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Oct </w:t>
            </w:r>
            <w:r w:rsidR="00000F7F" w:rsidRPr="00D06BDF">
              <w:rPr>
                <w:rFonts w:ascii="Calibri Light" w:eastAsia="Calibri" w:hAnsi="Calibri Light" w:cs="Calibri Light"/>
                <w:color w:val="000000"/>
                <w:sz w:val="20"/>
              </w:rPr>
              <w:t>3</w:t>
            </w:r>
            <w:r w:rsidRPr="00D06BDF">
              <w:rPr>
                <w:rFonts w:ascii="Calibri Light" w:eastAsia="Calibri" w:hAnsi="Calibri Light" w:cs="Calibri Light"/>
                <w:color w:val="000000"/>
                <w:sz w:val="20"/>
              </w:rPr>
              <w:t xml:space="preserve"> – </w:t>
            </w:r>
            <w:r w:rsidR="00000F7F" w:rsidRPr="00D06BDF">
              <w:rPr>
                <w:rFonts w:ascii="Calibri Light" w:eastAsia="Calibri" w:hAnsi="Calibri Light" w:cs="Calibri Light"/>
                <w:color w:val="000000"/>
                <w:sz w:val="20"/>
              </w:rPr>
              <w:t>5</w:t>
            </w:r>
          </w:p>
        </w:tc>
        <w:tc>
          <w:tcPr>
            <w:tcW w:w="2160" w:type="dxa"/>
            <w:tcBorders>
              <w:top w:val="single" w:sz="6" w:space="0" w:color="CCCCCC"/>
              <w:left w:val="single" w:sz="6" w:space="0" w:color="CCCCCC"/>
              <w:bottom w:val="single" w:sz="6" w:space="0" w:color="CCCCCC"/>
              <w:right w:val="single" w:sz="6" w:space="0" w:color="CCCCCC"/>
            </w:tcBorders>
            <w:vAlign w:val="center"/>
          </w:tcPr>
          <w:p w14:paraId="62465692" w14:textId="77777777" w:rsidR="00F16FE1" w:rsidRPr="00D06BDF" w:rsidRDefault="00F16FE1"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importing</w:t>
            </w:r>
          </w:p>
          <w:p w14:paraId="6A75C61D" w14:textId="33655271" w:rsidR="008E3B8A" w:rsidRPr="00D06BDF" w:rsidRDefault="00F16FE1"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cleaning</w:t>
            </w:r>
          </w:p>
        </w:tc>
        <w:tc>
          <w:tcPr>
            <w:tcW w:w="2250" w:type="dxa"/>
            <w:tcBorders>
              <w:top w:val="single" w:sz="6" w:space="0" w:color="CCCCCC"/>
              <w:left w:val="single" w:sz="6" w:space="0" w:color="CCCCCC"/>
              <w:bottom w:val="single" w:sz="6" w:space="0" w:color="CCCCCC"/>
              <w:right w:val="single" w:sz="6" w:space="0" w:color="CCCCCC"/>
            </w:tcBorders>
            <w:vAlign w:val="center"/>
          </w:tcPr>
          <w:p w14:paraId="65A8D5BB" w14:textId="77777777" w:rsidR="0059050C" w:rsidRDefault="00A65E18"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05</w:t>
            </w:r>
          </w:p>
          <w:p w14:paraId="536F0158" w14:textId="338B8BF0" w:rsidR="00D06BDF" w:rsidRPr="00D06BDF" w:rsidRDefault="00D06BDF" w:rsidP="007661A8">
            <w:pPr>
              <w:rPr>
                <w:rFonts w:ascii="Calibri Light" w:eastAsia="Calibri" w:hAnsi="Calibri Light" w:cs="Calibri Light"/>
                <w:b/>
                <w:bCs/>
                <w:color w:val="000000"/>
                <w:sz w:val="20"/>
                <w:szCs w:val="20"/>
              </w:rPr>
            </w:pPr>
            <w:r w:rsidRPr="00D06BDF">
              <w:rPr>
                <w:rFonts w:ascii="Calibri Light" w:eastAsia="Calibri" w:hAnsi="Calibri Light" w:cs="Calibri Light"/>
                <w:b/>
                <w:bCs/>
                <w:color w:val="000000"/>
                <w:sz w:val="20"/>
                <w:szCs w:val="20"/>
              </w:rPr>
              <w:t>Exam DUE</w:t>
            </w:r>
          </w:p>
        </w:tc>
        <w:tc>
          <w:tcPr>
            <w:tcW w:w="2430" w:type="dxa"/>
            <w:tcBorders>
              <w:top w:val="single" w:sz="6" w:space="0" w:color="CCCCCC"/>
              <w:left w:val="single" w:sz="6" w:space="0" w:color="CCCCCC"/>
              <w:bottom w:val="single" w:sz="6" w:space="0" w:color="CCCCCC"/>
              <w:right w:val="single" w:sz="6" w:space="0" w:color="CCCCCC"/>
            </w:tcBorders>
            <w:vAlign w:val="center"/>
          </w:tcPr>
          <w:p w14:paraId="42B765AD" w14:textId="34541669" w:rsidR="0059050C" w:rsidRPr="00D06BDF" w:rsidRDefault="00C15D05"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Lab 0</w:t>
            </w:r>
            <w:r w:rsidR="00F16FE1" w:rsidRPr="00D06BDF">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vAlign w:val="center"/>
          </w:tcPr>
          <w:p w14:paraId="611F5E2F" w14:textId="08005877" w:rsidR="0059050C" w:rsidRPr="00D06BDF"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04</w:t>
            </w:r>
          </w:p>
        </w:tc>
      </w:tr>
      <w:tr w:rsidR="001E0CAF" w:rsidRPr="00790B4F" w14:paraId="5EEAADFE" w14:textId="245D181B"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16E4CB" w14:textId="77777777"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7</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541C82" w14:textId="341F55FF"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 1</w:t>
            </w:r>
            <w:r w:rsidR="00000F7F" w:rsidRPr="00D06BDF">
              <w:rPr>
                <w:rFonts w:ascii="Calibri Light" w:eastAsia="Calibri" w:hAnsi="Calibri Light" w:cs="Calibri Light"/>
                <w:color w:val="000000"/>
                <w:sz w:val="20"/>
              </w:rPr>
              <w:t>0</w:t>
            </w:r>
            <w:r w:rsidRPr="00D06BDF">
              <w:rPr>
                <w:rFonts w:ascii="Calibri Light" w:eastAsia="Calibri" w:hAnsi="Calibri Light" w:cs="Calibri Light"/>
                <w:color w:val="000000"/>
                <w:sz w:val="20"/>
              </w:rPr>
              <w:t xml:space="preserve"> – 1</w:t>
            </w:r>
            <w:r w:rsidR="00000F7F" w:rsidRPr="00D06BDF">
              <w:rPr>
                <w:rFonts w:ascii="Calibri Light" w:eastAsia="Calibri" w:hAnsi="Calibri Light" w:cs="Calibri Light"/>
                <w:color w:val="000000"/>
                <w:sz w:val="20"/>
              </w:rPr>
              <w:t>2</w:t>
            </w:r>
          </w:p>
        </w:tc>
        <w:tc>
          <w:tcPr>
            <w:tcW w:w="2160" w:type="dxa"/>
            <w:tcBorders>
              <w:top w:val="single" w:sz="6" w:space="0" w:color="CCCCCC"/>
              <w:left w:val="single" w:sz="6" w:space="0" w:color="CCCCCC"/>
              <w:bottom w:val="single" w:sz="6" w:space="0" w:color="CCCCCC"/>
              <w:right w:val="single" w:sz="6" w:space="0" w:color="CCCCCC"/>
            </w:tcBorders>
            <w:vAlign w:val="center"/>
          </w:tcPr>
          <w:p w14:paraId="52112370" w14:textId="1D1A281D"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Data Ethics</w:t>
            </w:r>
            <w:r w:rsidRPr="00D06BDF" w:rsidDel="007F2CD6">
              <w:rPr>
                <w:rFonts w:ascii="Calibri Light" w:eastAsia="Calibri" w:hAnsi="Calibri Light" w:cs="Calibri Light"/>
                <w:color w:val="000000"/>
                <w:sz w:val="20"/>
                <w:szCs w:val="20"/>
              </w:rPr>
              <w:t xml:space="preserve"> </w:t>
            </w:r>
          </w:p>
        </w:tc>
        <w:tc>
          <w:tcPr>
            <w:tcW w:w="2250" w:type="dxa"/>
            <w:tcBorders>
              <w:top w:val="single" w:sz="6" w:space="0" w:color="CCCCCC"/>
              <w:left w:val="single" w:sz="6" w:space="0" w:color="CCCCCC"/>
              <w:bottom w:val="single" w:sz="6" w:space="0" w:color="CCCCCC"/>
              <w:right w:val="single" w:sz="6" w:space="0" w:color="CCCCCC"/>
            </w:tcBorders>
            <w:vAlign w:val="center"/>
          </w:tcPr>
          <w:p w14:paraId="21AEC5B1" w14:textId="77777777" w:rsidR="001E0CAF" w:rsidRDefault="00930DC3"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Faith Integration Discussion</w:t>
            </w:r>
          </w:p>
          <w:p w14:paraId="09CFB75A" w14:textId="049FD9C7" w:rsidR="00D06BDF" w:rsidRPr="00D06BDF" w:rsidRDefault="00D06BDF" w:rsidP="007661A8">
            <w:pPr>
              <w:rPr>
                <w:rFonts w:ascii="Calibri Light" w:eastAsia="Calibri" w:hAnsi="Calibri Light" w:cs="Calibri Light"/>
                <w:b/>
                <w:bCs/>
                <w:color w:val="000000"/>
                <w:sz w:val="20"/>
                <w:szCs w:val="20"/>
              </w:rPr>
            </w:pPr>
            <w:r w:rsidRPr="00D06BDF">
              <w:rPr>
                <w:rFonts w:ascii="Calibri Light" w:eastAsia="Calibri" w:hAnsi="Calibri Light" w:cs="Calibri Light"/>
                <w:b/>
                <w:bCs/>
                <w:color w:val="000000"/>
                <w:sz w:val="20"/>
                <w:szCs w:val="20"/>
              </w:rPr>
              <w:t>Project Proposal DUE</w:t>
            </w:r>
          </w:p>
        </w:tc>
        <w:tc>
          <w:tcPr>
            <w:tcW w:w="2430" w:type="dxa"/>
            <w:tcBorders>
              <w:top w:val="single" w:sz="6" w:space="0" w:color="CCCCCC"/>
              <w:left w:val="single" w:sz="6" w:space="0" w:color="CCCCCC"/>
              <w:bottom w:val="single" w:sz="6" w:space="0" w:color="CCCCCC"/>
              <w:right w:val="single" w:sz="6" w:space="0" w:color="CCCCCC"/>
            </w:tcBorders>
            <w:vAlign w:val="center"/>
          </w:tcPr>
          <w:p w14:paraId="47150B14" w14:textId="77777777" w:rsidR="008C5F08" w:rsidRDefault="008E3B8A"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Faith Integration Discussion</w:t>
            </w:r>
          </w:p>
          <w:p w14:paraId="0E89FE3A" w14:textId="57C1F65C" w:rsidR="001E0CAF" w:rsidRPr="00D06BDF" w:rsidRDefault="00A65E18"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Project Work Session</w:t>
            </w:r>
          </w:p>
        </w:tc>
        <w:tc>
          <w:tcPr>
            <w:tcW w:w="1350" w:type="dxa"/>
            <w:tcBorders>
              <w:top w:val="single" w:sz="6" w:space="0" w:color="CCCCCC"/>
              <w:left w:val="single" w:sz="6" w:space="0" w:color="CCCCCC"/>
              <w:bottom w:val="single" w:sz="6" w:space="0" w:color="CCCCCC"/>
              <w:right w:val="single" w:sz="6" w:space="0" w:color="CCCCCC"/>
            </w:tcBorders>
            <w:vAlign w:val="center"/>
          </w:tcPr>
          <w:p w14:paraId="7114C701" w14:textId="7523409D" w:rsidR="001E0CAF" w:rsidRPr="00D06BDF"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05</w:t>
            </w:r>
          </w:p>
        </w:tc>
      </w:tr>
      <w:tr w:rsidR="001E0CAF" w:rsidRPr="00790B4F" w14:paraId="7592FDD6" w14:textId="201CD1BD"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21C894" w14:textId="77777777"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8</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18D7C4" w14:textId="4B2A6A6A"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 1</w:t>
            </w:r>
            <w:r w:rsidR="00000F7F" w:rsidRPr="00D06BDF">
              <w:rPr>
                <w:rFonts w:ascii="Calibri Light" w:eastAsia="Calibri" w:hAnsi="Calibri Light" w:cs="Calibri Light"/>
                <w:color w:val="000000"/>
                <w:sz w:val="20"/>
              </w:rPr>
              <w:t>7</w:t>
            </w:r>
            <w:r w:rsidRPr="00D06BDF">
              <w:rPr>
                <w:rFonts w:ascii="Calibri Light" w:eastAsia="Calibri" w:hAnsi="Calibri Light" w:cs="Calibri Light"/>
                <w:color w:val="000000"/>
                <w:sz w:val="20"/>
              </w:rPr>
              <w:t xml:space="preserve"> – </w:t>
            </w:r>
            <w:r w:rsidR="00000F7F" w:rsidRPr="00D06BDF">
              <w:rPr>
                <w:rFonts w:ascii="Calibri Light" w:eastAsia="Calibri" w:hAnsi="Calibri Light" w:cs="Calibri Light"/>
                <w:color w:val="000000"/>
                <w:sz w:val="20"/>
              </w:rPr>
              <w:t>19</w:t>
            </w:r>
          </w:p>
        </w:tc>
        <w:tc>
          <w:tcPr>
            <w:tcW w:w="2160" w:type="dxa"/>
            <w:tcBorders>
              <w:top w:val="single" w:sz="6" w:space="0" w:color="CCCCCC"/>
              <w:left w:val="single" w:sz="6" w:space="0" w:color="CCCCCC"/>
              <w:bottom w:val="single" w:sz="6" w:space="0" w:color="CCCCCC"/>
              <w:right w:val="single" w:sz="6" w:space="0" w:color="CCCCCC"/>
            </w:tcBorders>
            <w:vAlign w:val="center"/>
          </w:tcPr>
          <w:p w14:paraId="79A91833" w14:textId="7E2DB620"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Simple &amp; Multiple Linear Regression</w:t>
            </w:r>
          </w:p>
        </w:tc>
        <w:tc>
          <w:tcPr>
            <w:tcW w:w="2250" w:type="dxa"/>
            <w:tcBorders>
              <w:top w:val="single" w:sz="6" w:space="0" w:color="CCCCCC"/>
              <w:left w:val="single" w:sz="6" w:space="0" w:color="CCCCCC"/>
              <w:bottom w:val="single" w:sz="6" w:space="0" w:color="CCCCCC"/>
              <w:right w:val="single" w:sz="6" w:space="0" w:color="CCCCCC"/>
            </w:tcBorders>
            <w:vAlign w:val="center"/>
          </w:tcPr>
          <w:p w14:paraId="6EEB3D04" w14:textId="3AB0EDF3"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602D1E" w:rsidRPr="00D06BDF">
              <w:rPr>
                <w:rFonts w:ascii="Calibri Light" w:eastAsia="Calibri" w:hAnsi="Calibri Light" w:cs="Calibri Light"/>
                <w:color w:val="000000"/>
                <w:sz w:val="20"/>
                <w:szCs w:val="20"/>
              </w:rPr>
              <w:t>6</w:t>
            </w:r>
          </w:p>
        </w:tc>
        <w:tc>
          <w:tcPr>
            <w:tcW w:w="2430" w:type="dxa"/>
            <w:tcBorders>
              <w:top w:val="single" w:sz="6" w:space="0" w:color="CCCCCC"/>
              <w:left w:val="single" w:sz="6" w:space="0" w:color="CCCCCC"/>
              <w:bottom w:val="single" w:sz="6" w:space="0" w:color="CCCCCC"/>
              <w:right w:val="single" w:sz="6" w:space="0" w:color="CCCCCC"/>
            </w:tcBorders>
            <w:vAlign w:val="center"/>
          </w:tcPr>
          <w:p w14:paraId="434628AB" w14:textId="75F2AFA1"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Lab 0</w:t>
            </w:r>
            <w:r w:rsidR="00F16FE1" w:rsidRPr="00D06BDF">
              <w:rPr>
                <w:rFonts w:ascii="Calibri Light" w:eastAsia="Calibri" w:hAnsi="Calibri Light" w:cs="Calibri Light"/>
                <w:color w:val="000000"/>
                <w:sz w:val="20"/>
                <w:szCs w:val="20"/>
              </w:rPr>
              <w:t>6</w:t>
            </w:r>
          </w:p>
        </w:tc>
        <w:tc>
          <w:tcPr>
            <w:tcW w:w="1350" w:type="dxa"/>
            <w:tcBorders>
              <w:top w:val="single" w:sz="6" w:space="0" w:color="CCCCCC"/>
              <w:left w:val="single" w:sz="6" w:space="0" w:color="CCCCCC"/>
              <w:bottom w:val="single" w:sz="6" w:space="0" w:color="CCCCCC"/>
              <w:right w:val="single" w:sz="6" w:space="0" w:color="CCCCCC"/>
            </w:tcBorders>
            <w:vAlign w:val="center"/>
          </w:tcPr>
          <w:p w14:paraId="7B559E98" w14:textId="1B8D1E40" w:rsidR="001E0CAF" w:rsidRPr="00D06BDF"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06</w:t>
            </w:r>
          </w:p>
        </w:tc>
      </w:tr>
      <w:tr w:rsidR="001E0CAF" w:rsidRPr="00790B4F" w14:paraId="53E8C69C" w14:textId="73C3D026"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20F327" w14:textId="7894D7E9"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9</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1CF51C" w14:textId="7E2E8446"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 2</w:t>
            </w:r>
            <w:r w:rsidR="00000F7F" w:rsidRPr="00D06BDF">
              <w:rPr>
                <w:rFonts w:ascii="Calibri Light" w:eastAsia="Calibri" w:hAnsi="Calibri Light" w:cs="Calibri Light"/>
                <w:color w:val="000000"/>
                <w:sz w:val="20"/>
              </w:rPr>
              <w:t>4</w:t>
            </w:r>
            <w:r w:rsidRPr="00D06BDF">
              <w:rPr>
                <w:rFonts w:ascii="Calibri Light" w:eastAsia="Calibri" w:hAnsi="Calibri Light" w:cs="Calibri Light"/>
                <w:color w:val="000000"/>
                <w:sz w:val="20"/>
              </w:rPr>
              <w:t xml:space="preserve"> – 2</w:t>
            </w:r>
            <w:r w:rsidR="00000F7F" w:rsidRPr="00D06BDF">
              <w:rPr>
                <w:rFonts w:ascii="Calibri Light" w:eastAsia="Calibri" w:hAnsi="Calibri Light" w:cs="Calibri Light"/>
                <w:color w:val="000000"/>
                <w:sz w:val="20"/>
              </w:rPr>
              <w:t>6</w:t>
            </w:r>
          </w:p>
        </w:tc>
        <w:tc>
          <w:tcPr>
            <w:tcW w:w="2160" w:type="dxa"/>
            <w:tcBorders>
              <w:top w:val="single" w:sz="6" w:space="0" w:color="CCCCCC"/>
              <w:left w:val="single" w:sz="6" w:space="0" w:color="CCCCCC"/>
              <w:bottom w:val="single" w:sz="6" w:space="0" w:color="CCCCCC"/>
              <w:right w:val="single" w:sz="6" w:space="0" w:color="CCCCCC"/>
            </w:tcBorders>
            <w:vAlign w:val="center"/>
          </w:tcPr>
          <w:p w14:paraId="23167E37" w14:textId="33858F6B" w:rsidR="001E0CAF" w:rsidRPr="00D06BDF" w:rsidRDefault="00000F7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Uncertainty</w:t>
            </w:r>
            <w:r w:rsidR="008E3B8A" w:rsidRPr="00D06BDF">
              <w:rPr>
                <w:rFonts w:ascii="Calibri Light" w:eastAsia="Calibri" w:hAnsi="Calibri Light" w:cs="Calibri Light"/>
                <w:color w:val="000000"/>
                <w:sz w:val="20"/>
                <w:szCs w:val="20"/>
              </w:rPr>
              <w:t xml:space="preserve"> Quantification</w:t>
            </w:r>
          </w:p>
          <w:p w14:paraId="79B745EC" w14:textId="77777777" w:rsidR="00000F7F" w:rsidRPr="00D06BDF" w:rsidRDefault="00000F7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Confidence Intervals</w:t>
            </w:r>
          </w:p>
          <w:p w14:paraId="0E9B0722" w14:textId="4C5F9E1F" w:rsidR="008E3B8A" w:rsidRPr="00D06BDF" w:rsidRDefault="008E3B8A"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Hypothesis Tests</w:t>
            </w:r>
          </w:p>
        </w:tc>
        <w:tc>
          <w:tcPr>
            <w:tcW w:w="2250" w:type="dxa"/>
            <w:tcBorders>
              <w:top w:val="single" w:sz="6" w:space="0" w:color="CCCCCC"/>
              <w:left w:val="single" w:sz="6" w:space="0" w:color="CCCCCC"/>
              <w:bottom w:val="single" w:sz="6" w:space="0" w:color="CCCCCC"/>
              <w:right w:val="single" w:sz="6" w:space="0" w:color="CCCCCC"/>
            </w:tcBorders>
            <w:vAlign w:val="center"/>
          </w:tcPr>
          <w:p w14:paraId="1F715F60" w14:textId="1A160A8C" w:rsidR="00D06BD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AE 0</w:t>
            </w:r>
            <w:r w:rsidR="00602D1E" w:rsidRPr="00D06BDF">
              <w:rPr>
                <w:rFonts w:ascii="Calibri Light" w:eastAsia="Calibri" w:hAnsi="Calibri Light" w:cs="Calibri Light"/>
                <w:color w:val="000000"/>
                <w:sz w:val="20"/>
                <w:szCs w:val="20"/>
              </w:rPr>
              <w:t>7</w:t>
            </w:r>
          </w:p>
        </w:tc>
        <w:tc>
          <w:tcPr>
            <w:tcW w:w="2430" w:type="dxa"/>
            <w:tcBorders>
              <w:top w:val="single" w:sz="6" w:space="0" w:color="CCCCCC"/>
              <w:left w:val="single" w:sz="6" w:space="0" w:color="CCCCCC"/>
              <w:bottom w:val="single" w:sz="6" w:space="0" w:color="CCCCCC"/>
              <w:right w:val="single" w:sz="6" w:space="0" w:color="CCCCCC"/>
            </w:tcBorders>
            <w:vAlign w:val="center"/>
          </w:tcPr>
          <w:p w14:paraId="49950AC8" w14:textId="77777777" w:rsidR="001E0CAF" w:rsidRDefault="00A6120D"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Project Work Session</w:t>
            </w:r>
          </w:p>
          <w:p w14:paraId="3AC28804" w14:textId="1332E426" w:rsidR="00D06BDF" w:rsidRPr="00D06BDF" w:rsidRDefault="00D06BDF" w:rsidP="007661A8">
            <w:pPr>
              <w:rPr>
                <w:rFonts w:ascii="Calibri Light" w:eastAsia="Calibri" w:hAnsi="Calibri Light" w:cs="Calibri Light"/>
                <w:b/>
                <w:bCs/>
                <w:color w:val="000000"/>
                <w:sz w:val="20"/>
                <w:szCs w:val="20"/>
              </w:rPr>
            </w:pPr>
            <w:r w:rsidRPr="00D06BDF">
              <w:rPr>
                <w:rFonts w:ascii="Calibri Light" w:eastAsia="Calibri" w:hAnsi="Calibri Light" w:cs="Calibri Light"/>
                <w:b/>
                <w:bCs/>
                <w:color w:val="000000"/>
                <w:sz w:val="20"/>
                <w:szCs w:val="20"/>
              </w:rPr>
              <w:t>Project cleaning &amp; EDA DUE</w:t>
            </w:r>
          </w:p>
        </w:tc>
        <w:tc>
          <w:tcPr>
            <w:tcW w:w="1350" w:type="dxa"/>
            <w:tcBorders>
              <w:top w:val="single" w:sz="6" w:space="0" w:color="CCCCCC"/>
              <w:left w:val="single" w:sz="6" w:space="0" w:color="CCCCCC"/>
              <w:bottom w:val="single" w:sz="6" w:space="0" w:color="CCCCCC"/>
              <w:right w:val="single" w:sz="6" w:space="0" w:color="CCCCCC"/>
            </w:tcBorders>
            <w:vAlign w:val="center"/>
          </w:tcPr>
          <w:p w14:paraId="7B53CB22" w14:textId="21B1336B" w:rsidR="001E0CAF" w:rsidRPr="00D06BDF"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07</w:t>
            </w:r>
          </w:p>
        </w:tc>
      </w:tr>
      <w:tr w:rsidR="001E0CAF" w:rsidRPr="00790B4F" w14:paraId="534FE0C8" w14:textId="5BEE3FEB"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18419D" w14:textId="012C0BB2"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10</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99EFF0" w14:textId="1862E1B8" w:rsidR="001E0CAF" w:rsidRPr="00D06BDF" w:rsidRDefault="00000F7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Oct</w:t>
            </w:r>
            <w:r w:rsidR="001E0CAF" w:rsidRPr="00D06BDF">
              <w:rPr>
                <w:rFonts w:ascii="Calibri Light" w:eastAsia="Calibri" w:hAnsi="Calibri Light" w:cs="Calibri Light"/>
                <w:color w:val="000000"/>
                <w:sz w:val="20"/>
              </w:rPr>
              <w:t xml:space="preserve"> </w:t>
            </w:r>
            <w:r w:rsidRPr="00D06BDF">
              <w:rPr>
                <w:rFonts w:ascii="Calibri Light" w:eastAsia="Calibri" w:hAnsi="Calibri Light" w:cs="Calibri Light"/>
                <w:color w:val="000000"/>
                <w:sz w:val="20"/>
              </w:rPr>
              <w:t>3</w:t>
            </w:r>
            <w:r w:rsidR="001E0CAF" w:rsidRPr="00D06BDF">
              <w:rPr>
                <w:rFonts w:ascii="Calibri Light" w:eastAsia="Calibri" w:hAnsi="Calibri Light" w:cs="Calibri Light"/>
                <w:color w:val="000000"/>
                <w:sz w:val="20"/>
              </w:rPr>
              <w:t>1 –</w:t>
            </w:r>
            <w:r w:rsidRPr="00D06BDF">
              <w:rPr>
                <w:rFonts w:ascii="Calibri Light" w:eastAsia="Calibri" w:hAnsi="Calibri Light" w:cs="Calibri Light"/>
                <w:color w:val="000000"/>
                <w:sz w:val="20"/>
              </w:rPr>
              <w:t xml:space="preserve"> Nov 2</w:t>
            </w:r>
          </w:p>
        </w:tc>
        <w:tc>
          <w:tcPr>
            <w:tcW w:w="2160" w:type="dxa"/>
            <w:tcBorders>
              <w:top w:val="single" w:sz="6" w:space="0" w:color="CCCCCC"/>
              <w:left w:val="single" w:sz="6" w:space="0" w:color="CCCCCC"/>
              <w:bottom w:val="single" w:sz="6" w:space="0" w:color="CCCCCC"/>
              <w:right w:val="single" w:sz="6" w:space="0" w:color="CCCCCC"/>
            </w:tcBorders>
            <w:vAlign w:val="center"/>
          </w:tcPr>
          <w:p w14:paraId="43225216" w14:textId="008743B6" w:rsidR="00000F7F" w:rsidRPr="00D06BDF" w:rsidRDefault="007661A8"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Inference for Numerical Data</w:t>
            </w:r>
          </w:p>
        </w:tc>
        <w:tc>
          <w:tcPr>
            <w:tcW w:w="2250" w:type="dxa"/>
            <w:tcBorders>
              <w:top w:val="single" w:sz="6" w:space="0" w:color="CCCCCC"/>
              <w:left w:val="single" w:sz="6" w:space="0" w:color="CCCCCC"/>
              <w:bottom w:val="single" w:sz="6" w:space="0" w:color="CCCCCC"/>
              <w:right w:val="single" w:sz="6" w:space="0" w:color="CCCCCC"/>
            </w:tcBorders>
            <w:vAlign w:val="center"/>
          </w:tcPr>
          <w:p w14:paraId="3DE2FD4A" w14:textId="41F1EEB7"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AE </w:t>
            </w:r>
            <w:r w:rsidR="00602D1E" w:rsidRPr="00D06BDF">
              <w:rPr>
                <w:rFonts w:ascii="Calibri Light" w:eastAsia="Calibri" w:hAnsi="Calibri Light" w:cs="Calibri Light"/>
                <w:color w:val="000000"/>
                <w:sz w:val="20"/>
                <w:szCs w:val="20"/>
              </w:rPr>
              <w:t>08</w:t>
            </w:r>
          </w:p>
        </w:tc>
        <w:tc>
          <w:tcPr>
            <w:tcW w:w="2430" w:type="dxa"/>
            <w:tcBorders>
              <w:top w:val="single" w:sz="6" w:space="0" w:color="CCCCCC"/>
              <w:left w:val="single" w:sz="6" w:space="0" w:color="CCCCCC"/>
              <w:bottom w:val="single" w:sz="6" w:space="0" w:color="CCCCCC"/>
              <w:right w:val="single" w:sz="6" w:space="0" w:color="CCCCCC"/>
            </w:tcBorders>
            <w:vAlign w:val="center"/>
          </w:tcPr>
          <w:p w14:paraId="0F5537F1" w14:textId="4F64FE9A"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Lab </w:t>
            </w:r>
            <w:r w:rsidR="00CC60FE" w:rsidRPr="00D06BDF">
              <w:rPr>
                <w:rFonts w:ascii="Calibri Light" w:eastAsia="Calibri" w:hAnsi="Calibri Light" w:cs="Calibri Light"/>
                <w:color w:val="000000"/>
                <w:sz w:val="20"/>
                <w:szCs w:val="20"/>
              </w:rPr>
              <w:t>0</w:t>
            </w:r>
            <w:r w:rsidR="00F16FE1" w:rsidRPr="00D06BDF">
              <w:rPr>
                <w:rFonts w:ascii="Calibri Light" w:eastAsia="Calibri" w:hAnsi="Calibri Light" w:cs="Calibri Light"/>
                <w:color w:val="000000"/>
                <w:sz w:val="20"/>
                <w:szCs w:val="20"/>
              </w:rPr>
              <w:t>7</w:t>
            </w:r>
          </w:p>
        </w:tc>
        <w:tc>
          <w:tcPr>
            <w:tcW w:w="1350" w:type="dxa"/>
            <w:tcBorders>
              <w:top w:val="single" w:sz="6" w:space="0" w:color="CCCCCC"/>
              <w:left w:val="single" w:sz="6" w:space="0" w:color="CCCCCC"/>
              <w:bottom w:val="single" w:sz="6" w:space="0" w:color="CCCCCC"/>
              <w:right w:val="single" w:sz="6" w:space="0" w:color="CCCCCC"/>
            </w:tcBorders>
            <w:vAlign w:val="center"/>
          </w:tcPr>
          <w:p w14:paraId="4547A745" w14:textId="22A0DA7E" w:rsidR="001E0CAF" w:rsidRPr="00D06BDF"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08</w:t>
            </w:r>
          </w:p>
        </w:tc>
      </w:tr>
      <w:tr w:rsidR="001E0CAF" w:rsidRPr="00790B4F" w14:paraId="4B53A2D3" w14:textId="345E0DDD"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6F3664" w14:textId="11C95D7F"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11</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867D15" w14:textId="4C6A5CC1"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 xml:space="preserve">Nov </w:t>
            </w:r>
            <w:r w:rsidR="00000F7F" w:rsidRPr="00D06BDF">
              <w:rPr>
                <w:rFonts w:ascii="Calibri Light" w:eastAsia="Calibri" w:hAnsi="Calibri Light" w:cs="Calibri Light"/>
                <w:color w:val="000000"/>
                <w:sz w:val="20"/>
              </w:rPr>
              <w:t>7</w:t>
            </w:r>
            <w:r w:rsidRPr="00D06BDF">
              <w:rPr>
                <w:rFonts w:ascii="Calibri Light" w:eastAsia="Calibri" w:hAnsi="Calibri Light" w:cs="Calibri Light"/>
                <w:color w:val="000000"/>
                <w:sz w:val="20"/>
              </w:rPr>
              <w:t xml:space="preserve"> – </w:t>
            </w:r>
            <w:r w:rsidR="00000F7F" w:rsidRPr="00D06BDF">
              <w:rPr>
                <w:rFonts w:ascii="Calibri Light" w:eastAsia="Calibri" w:hAnsi="Calibri Light" w:cs="Calibri Light"/>
                <w:color w:val="000000"/>
                <w:sz w:val="20"/>
              </w:rPr>
              <w:t>9</w:t>
            </w:r>
          </w:p>
        </w:tc>
        <w:tc>
          <w:tcPr>
            <w:tcW w:w="2160" w:type="dxa"/>
            <w:tcBorders>
              <w:top w:val="single" w:sz="6" w:space="0" w:color="CCCCCC"/>
              <w:left w:val="single" w:sz="6" w:space="0" w:color="CCCCCC"/>
              <w:bottom w:val="single" w:sz="6" w:space="0" w:color="CCCCCC"/>
              <w:right w:val="single" w:sz="6" w:space="0" w:color="CCCCCC"/>
            </w:tcBorders>
            <w:vAlign w:val="center"/>
          </w:tcPr>
          <w:p w14:paraId="62796091" w14:textId="3BEFC8C3" w:rsidR="00000F7F" w:rsidRPr="00D06BDF" w:rsidRDefault="00000F7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Inference</w:t>
            </w:r>
            <w:r w:rsidR="007661A8">
              <w:rPr>
                <w:rFonts w:ascii="Calibri Light" w:eastAsia="Calibri" w:hAnsi="Calibri Light" w:cs="Calibri Light"/>
                <w:color w:val="000000"/>
                <w:sz w:val="20"/>
                <w:szCs w:val="20"/>
              </w:rPr>
              <w:t xml:space="preserve"> for Categorical Data</w:t>
            </w:r>
          </w:p>
        </w:tc>
        <w:tc>
          <w:tcPr>
            <w:tcW w:w="2250" w:type="dxa"/>
            <w:tcBorders>
              <w:top w:val="single" w:sz="6" w:space="0" w:color="CCCCCC"/>
              <w:left w:val="single" w:sz="6" w:space="0" w:color="CCCCCC"/>
              <w:bottom w:val="single" w:sz="6" w:space="0" w:color="CCCCCC"/>
              <w:right w:val="single" w:sz="6" w:space="0" w:color="CCCCCC"/>
            </w:tcBorders>
            <w:vAlign w:val="center"/>
          </w:tcPr>
          <w:p w14:paraId="6F2343E3" w14:textId="01D6C643"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AE </w:t>
            </w:r>
            <w:r w:rsidR="00602D1E" w:rsidRPr="00D06BDF">
              <w:rPr>
                <w:rFonts w:ascii="Calibri Light" w:eastAsia="Calibri" w:hAnsi="Calibri Light" w:cs="Calibri Light"/>
                <w:color w:val="000000"/>
                <w:sz w:val="20"/>
                <w:szCs w:val="20"/>
              </w:rPr>
              <w:t>09</w:t>
            </w:r>
          </w:p>
        </w:tc>
        <w:tc>
          <w:tcPr>
            <w:tcW w:w="2430" w:type="dxa"/>
            <w:tcBorders>
              <w:top w:val="single" w:sz="6" w:space="0" w:color="CCCCCC"/>
              <w:left w:val="single" w:sz="6" w:space="0" w:color="CCCCCC"/>
              <w:bottom w:val="single" w:sz="6" w:space="0" w:color="CCCCCC"/>
              <w:right w:val="single" w:sz="6" w:space="0" w:color="CCCCCC"/>
            </w:tcBorders>
            <w:vAlign w:val="center"/>
          </w:tcPr>
          <w:p w14:paraId="29E82EAE" w14:textId="4525BDAE" w:rsidR="001E0CAF" w:rsidRPr="00D06BDF" w:rsidRDefault="00000F7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Project Work Session</w:t>
            </w:r>
          </w:p>
        </w:tc>
        <w:tc>
          <w:tcPr>
            <w:tcW w:w="1350" w:type="dxa"/>
            <w:tcBorders>
              <w:top w:val="single" w:sz="6" w:space="0" w:color="CCCCCC"/>
              <w:left w:val="single" w:sz="6" w:space="0" w:color="CCCCCC"/>
              <w:bottom w:val="single" w:sz="6" w:space="0" w:color="CCCCCC"/>
              <w:right w:val="single" w:sz="6" w:space="0" w:color="CCCCCC"/>
            </w:tcBorders>
            <w:vAlign w:val="center"/>
          </w:tcPr>
          <w:p w14:paraId="47045391" w14:textId="207497AE" w:rsidR="001E0CAF" w:rsidRPr="00D06BDF"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Annotations 09</w:t>
            </w:r>
          </w:p>
        </w:tc>
      </w:tr>
      <w:tr w:rsidR="001E0CAF" w:rsidRPr="00790B4F" w14:paraId="58A59635" w14:textId="0D5C51EE"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9A5BC8" w14:textId="75147C98" w:rsidR="001E0CAF" w:rsidRPr="00D06BDF" w:rsidRDefault="001E0CAF" w:rsidP="001E0CAF">
            <w:pPr>
              <w:jc w:val="cente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12</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BFED68" w14:textId="32A4BB7D" w:rsidR="001E0CAF" w:rsidRPr="00D06BD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rPr>
              <w:t>Nov 1</w:t>
            </w:r>
            <w:r w:rsidR="00000F7F" w:rsidRPr="00D06BDF">
              <w:rPr>
                <w:rFonts w:ascii="Calibri Light" w:eastAsia="Calibri" w:hAnsi="Calibri Light" w:cs="Calibri Light"/>
                <w:color w:val="000000"/>
                <w:sz w:val="20"/>
              </w:rPr>
              <w:t>4</w:t>
            </w:r>
            <w:r w:rsidRPr="00D06BDF">
              <w:rPr>
                <w:rFonts w:ascii="Calibri Light" w:eastAsia="Calibri" w:hAnsi="Calibri Light" w:cs="Calibri Light"/>
                <w:color w:val="000000"/>
                <w:sz w:val="20"/>
              </w:rPr>
              <w:t xml:space="preserve"> – 1</w:t>
            </w:r>
            <w:r w:rsidR="00000F7F" w:rsidRPr="00D06BDF">
              <w:rPr>
                <w:rFonts w:ascii="Calibri Light" w:eastAsia="Calibri" w:hAnsi="Calibri Light" w:cs="Calibri Light"/>
                <w:color w:val="000000"/>
                <w:sz w:val="20"/>
              </w:rPr>
              <w:t>6</w:t>
            </w:r>
          </w:p>
        </w:tc>
        <w:tc>
          <w:tcPr>
            <w:tcW w:w="2160" w:type="dxa"/>
            <w:tcBorders>
              <w:top w:val="single" w:sz="6" w:space="0" w:color="CCCCCC"/>
              <w:left w:val="single" w:sz="6" w:space="0" w:color="CCCCCC"/>
              <w:bottom w:val="single" w:sz="6" w:space="0" w:color="CCCCCC"/>
              <w:right w:val="single" w:sz="6" w:space="0" w:color="CCCCCC"/>
            </w:tcBorders>
            <w:vAlign w:val="center"/>
          </w:tcPr>
          <w:p w14:paraId="4C2AAB52" w14:textId="78F5BD13" w:rsidR="00D06BDF" w:rsidRPr="007661A8" w:rsidRDefault="00000F7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Communicating results</w:t>
            </w:r>
          </w:p>
        </w:tc>
        <w:tc>
          <w:tcPr>
            <w:tcW w:w="2250" w:type="dxa"/>
            <w:tcBorders>
              <w:top w:val="single" w:sz="6" w:space="0" w:color="CCCCCC"/>
              <w:left w:val="single" w:sz="6" w:space="0" w:color="CCCCCC"/>
              <w:bottom w:val="single" w:sz="6" w:space="0" w:color="CCCCCC"/>
              <w:right w:val="single" w:sz="6" w:space="0" w:color="CCCCCC"/>
            </w:tcBorders>
            <w:vAlign w:val="center"/>
          </w:tcPr>
          <w:p w14:paraId="55C101C7" w14:textId="77777777" w:rsidR="001E0CAF" w:rsidRDefault="001E0CA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AE </w:t>
            </w:r>
            <w:r w:rsidR="00602D1E" w:rsidRPr="00D06BDF">
              <w:rPr>
                <w:rFonts w:ascii="Calibri Light" w:eastAsia="Calibri" w:hAnsi="Calibri Light" w:cs="Calibri Light"/>
                <w:color w:val="000000"/>
                <w:sz w:val="20"/>
                <w:szCs w:val="20"/>
              </w:rPr>
              <w:t>10</w:t>
            </w:r>
          </w:p>
          <w:p w14:paraId="3A0E4E14" w14:textId="686E2048" w:rsidR="00D06BDF" w:rsidRPr="00D06BDF" w:rsidRDefault="00D06BDF" w:rsidP="007661A8">
            <w:pPr>
              <w:rPr>
                <w:rFonts w:ascii="Calibri Light" w:eastAsia="Calibri" w:hAnsi="Calibri Light" w:cs="Calibri Light"/>
                <w:b/>
                <w:bCs/>
                <w:color w:val="000000"/>
                <w:sz w:val="20"/>
                <w:szCs w:val="20"/>
              </w:rPr>
            </w:pPr>
            <w:r w:rsidRPr="00D06BDF">
              <w:rPr>
                <w:rFonts w:ascii="Calibri Light" w:eastAsia="Calibri" w:hAnsi="Calibri Light" w:cs="Calibri Light"/>
                <w:b/>
                <w:bCs/>
                <w:color w:val="000000"/>
                <w:sz w:val="20"/>
                <w:szCs w:val="20"/>
              </w:rPr>
              <w:t>Project Rough Draft DUE</w:t>
            </w:r>
          </w:p>
        </w:tc>
        <w:tc>
          <w:tcPr>
            <w:tcW w:w="2430" w:type="dxa"/>
            <w:tcBorders>
              <w:top w:val="single" w:sz="6" w:space="0" w:color="CCCCCC"/>
              <w:left w:val="single" w:sz="6" w:space="0" w:color="CCCCCC"/>
              <w:bottom w:val="single" w:sz="6" w:space="0" w:color="CCCCCC"/>
              <w:right w:val="single" w:sz="6" w:space="0" w:color="CCCCCC"/>
            </w:tcBorders>
            <w:vAlign w:val="center"/>
          </w:tcPr>
          <w:p w14:paraId="116E89B5" w14:textId="00569C0D" w:rsidR="001E0CAF" w:rsidRPr="00D06BDF" w:rsidRDefault="00000F7F" w:rsidP="007661A8">
            <w:pPr>
              <w:rPr>
                <w:rFonts w:ascii="Calibri Light" w:eastAsia="Calibri" w:hAnsi="Calibri Light" w:cs="Calibri Light"/>
                <w:color w:val="000000"/>
                <w:sz w:val="20"/>
                <w:szCs w:val="20"/>
              </w:rPr>
            </w:pPr>
            <w:r w:rsidRPr="00D06BDF">
              <w:rPr>
                <w:rFonts w:ascii="Calibri Light" w:eastAsia="Calibri" w:hAnsi="Calibri Light" w:cs="Calibri Light"/>
                <w:color w:val="000000"/>
                <w:sz w:val="20"/>
                <w:szCs w:val="20"/>
              </w:rPr>
              <w:t xml:space="preserve">Project </w:t>
            </w:r>
            <w:r w:rsidR="00CC51C3" w:rsidRPr="00D06BDF">
              <w:rPr>
                <w:rFonts w:ascii="Calibri Light" w:eastAsia="Calibri" w:hAnsi="Calibri Light" w:cs="Calibri Light"/>
                <w:color w:val="000000"/>
                <w:sz w:val="20"/>
                <w:szCs w:val="20"/>
              </w:rPr>
              <w:t>Peer Review</w:t>
            </w:r>
          </w:p>
        </w:tc>
        <w:tc>
          <w:tcPr>
            <w:tcW w:w="1350" w:type="dxa"/>
            <w:tcBorders>
              <w:top w:val="single" w:sz="6" w:space="0" w:color="CCCCCC"/>
              <w:left w:val="single" w:sz="6" w:space="0" w:color="CCCCCC"/>
              <w:bottom w:val="single" w:sz="6" w:space="0" w:color="CCCCCC"/>
              <w:right w:val="single" w:sz="6" w:space="0" w:color="CCCCCC"/>
            </w:tcBorders>
            <w:vAlign w:val="center"/>
          </w:tcPr>
          <w:p w14:paraId="7A0F6037" w14:textId="4BBA3E8E" w:rsidR="001E0CAF" w:rsidRPr="00D06BDF" w:rsidRDefault="00D06BD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02</w:t>
            </w:r>
          </w:p>
        </w:tc>
      </w:tr>
      <w:tr w:rsidR="001E0CAF" w:rsidRPr="00790B4F" w14:paraId="3E790EE0" w14:textId="77777777"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6F6C30" w14:textId="77777777" w:rsidR="001E0CAF" w:rsidRPr="00A36A59" w:rsidRDefault="001E0CAF" w:rsidP="001E0CAF">
            <w:pPr>
              <w:jc w:val="center"/>
              <w:rPr>
                <w:rFonts w:ascii="Calibri Light" w:eastAsia="Calibri" w:hAnsi="Calibri Light" w:cs="Calibri Light"/>
                <w:color w:val="000000"/>
                <w:sz w:val="20"/>
                <w:szCs w:val="20"/>
              </w:rPr>
            </w:pP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9664CB" w14:textId="6E804FB4"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w:t>
            </w:r>
            <w:r w:rsidR="00000F7F">
              <w:rPr>
                <w:rFonts w:ascii="Calibri Light" w:eastAsia="Calibri" w:hAnsi="Calibri Light" w:cs="Calibri Light"/>
                <w:color w:val="000000"/>
                <w:sz w:val="20"/>
              </w:rPr>
              <w:t>0</w:t>
            </w:r>
            <w:r>
              <w:rPr>
                <w:rFonts w:ascii="Calibri Light" w:eastAsia="Calibri" w:hAnsi="Calibri Light" w:cs="Calibri Light"/>
                <w:color w:val="000000"/>
                <w:sz w:val="20"/>
              </w:rPr>
              <w:t xml:space="preserve"> - 2</w:t>
            </w:r>
            <w:r w:rsidR="00000F7F">
              <w:rPr>
                <w:rFonts w:ascii="Calibri Light" w:eastAsia="Calibri" w:hAnsi="Calibri Light" w:cs="Calibri Light"/>
                <w:color w:val="000000"/>
                <w:sz w:val="20"/>
              </w:rPr>
              <w:t>6</w:t>
            </w:r>
          </w:p>
        </w:tc>
        <w:tc>
          <w:tcPr>
            <w:tcW w:w="819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289D880C" w14:textId="3BBB20C4" w:rsidR="001E0CAF"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1E0CAF" w:rsidRPr="00790B4F" w14:paraId="19AE9CE8" w14:textId="3FB93543"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04498" w14:textId="2DFCC60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D47726" w14:textId="1DE381E2"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w:t>
            </w:r>
            <w:r w:rsidR="00000F7F">
              <w:rPr>
                <w:rFonts w:ascii="Calibri Light" w:eastAsia="Calibri" w:hAnsi="Calibri Light" w:cs="Calibri Light"/>
                <w:color w:val="000000"/>
                <w:sz w:val="20"/>
              </w:rPr>
              <w:t>8</w:t>
            </w:r>
            <w:r>
              <w:rPr>
                <w:rFonts w:ascii="Calibri Light" w:eastAsia="Calibri" w:hAnsi="Calibri Light" w:cs="Calibri Light"/>
                <w:color w:val="000000"/>
                <w:sz w:val="20"/>
              </w:rPr>
              <w:t xml:space="preserve"> – </w:t>
            </w:r>
            <w:r w:rsidR="00000F7F">
              <w:rPr>
                <w:rFonts w:ascii="Calibri Light" w:eastAsia="Calibri" w:hAnsi="Calibri Light" w:cs="Calibri Light"/>
                <w:color w:val="000000"/>
                <w:sz w:val="20"/>
              </w:rPr>
              <w:t>30</w:t>
            </w:r>
          </w:p>
        </w:tc>
        <w:tc>
          <w:tcPr>
            <w:tcW w:w="2160" w:type="dxa"/>
            <w:tcBorders>
              <w:top w:val="single" w:sz="6" w:space="0" w:color="CCCCCC"/>
              <w:left w:val="single" w:sz="6" w:space="0" w:color="CCCCCC"/>
              <w:bottom w:val="single" w:sz="6" w:space="0" w:color="CCCCCC"/>
              <w:right w:val="single" w:sz="6" w:space="0" w:color="CCCCCC"/>
            </w:tcBorders>
            <w:vAlign w:val="center"/>
          </w:tcPr>
          <w:p w14:paraId="2BC00D51" w14:textId="6A24B8AC" w:rsidR="00D06BDF" w:rsidRPr="007661A8" w:rsidRDefault="001E0CA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tc>
        <w:tc>
          <w:tcPr>
            <w:tcW w:w="2250" w:type="dxa"/>
            <w:tcBorders>
              <w:top w:val="single" w:sz="6" w:space="0" w:color="CCCCCC"/>
              <w:left w:val="single" w:sz="6" w:space="0" w:color="CCCCCC"/>
              <w:bottom w:val="single" w:sz="6" w:space="0" w:color="CCCCCC"/>
              <w:right w:val="single" w:sz="6" w:space="0" w:color="CCCCCC"/>
            </w:tcBorders>
            <w:vAlign w:val="center"/>
          </w:tcPr>
          <w:p w14:paraId="6FDB4AD2" w14:textId="77777777" w:rsidR="001E0CAF" w:rsidRDefault="001E0CA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r w:rsidR="00602D1E">
              <w:rPr>
                <w:rFonts w:ascii="Calibri Light" w:eastAsia="Calibri" w:hAnsi="Calibri Light" w:cs="Calibri Light"/>
                <w:color w:val="000000"/>
                <w:sz w:val="20"/>
                <w:szCs w:val="20"/>
              </w:rPr>
              <w:t>1</w:t>
            </w:r>
          </w:p>
          <w:p w14:paraId="1FF11AF5" w14:textId="4AD2485C" w:rsidR="007661A8" w:rsidRPr="00A36A59" w:rsidRDefault="007661A8" w:rsidP="007661A8">
            <w:pPr>
              <w:rPr>
                <w:rFonts w:ascii="Calibri Light" w:eastAsia="Calibri" w:hAnsi="Calibri Light" w:cs="Calibri Light"/>
                <w:color w:val="000000"/>
                <w:sz w:val="20"/>
                <w:szCs w:val="20"/>
              </w:rPr>
            </w:pPr>
            <w:r w:rsidRPr="00D06BDF">
              <w:rPr>
                <w:rFonts w:ascii="Calibri Light" w:eastAsia="Calibri" w:hAnsi="Calibri Light" w:cs="Calibri Light"/>
                <w:b/>
                <w:bCs/>
                <w:color w:val="000000"/>
                <w:sz w:val="20"/>
                <w:szCs w:val="20"/>
              </w:rPr>
              <w:t>Project Peer Review DUE</w:t>
            </w:r>
          </w:p>
        </w:tc>
        <w:tc>
          <w:tcPr>
            <w:tcW w:w="2430" w:type="dxa"/>
            <w:tcBorders>
              <w:top w:val="single" w:sz="6" w:space="0" w:color="CCCCCC"/>
              <w:left w:val="single" w:sz="6" w:space="0" w:color="CCCCCC"/>
              <w:bottom w:val="single" w:sz="6" w:space="0" w:color="CCCCCC"/>
              <w:right w:val="single" w:sz="6" w:space="0" w:color="CCCCCC"/>
            </w:tcBorders>
            <w:vAlign w:val="center"/>
          </w:tcPr>
          <w:p w14:paraId="53EBD747" w14:textId="28783D5E" w:rsidR="001E0CAF" w:rsidRPr="00A36A59" w:rsidRDefault="00CC51C3"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08</w:t>
            </w:r>
          </w:p>
        </w:tc>
        <w:tc>
          <w:tcPr>
            <w:tcW w:w="1350" w:type="dxa"/>
            <w:tcBorders>
              <w:top w:val="single" w:sz="6" w:space="0" w:color="CCCCCC"/>
              <w:left w:val="single" w:sz="6" w:space="0" w:color="CCCCCC"/>
              <w:bottom w:val="single" w:sz="6" w:space="0" w:color="CCCCCC"/>
              <w:right w:val="single" w:sz="6" w:space="0" w:color="CCCCCC"/>
            </w:tcBorders>
            <w:vAlign w:val="center"/>
          </w:tcPr>
          <w:p w14:paraId="68FA6281" w14:textId="63DCAD87" w:rsidR="001E0CAF" w:rsidRPr="00A36A59" w:rsidRDefault="001E0CA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1E0CAF" w:rsidRPr="00790B4F" w14:paraId="53268184" w14:textId="28100427" w:rsidTr="007661A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C62927" w14:textId="55468F1A"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2591D5" w14:textId="055BE395"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 xml:space="preserve">Dec </w:t>
            </w:r>
            <w:r w:rsidR="002B42BB">
              <w:rPr>
                <w:rFonts w:ascii="Calibri Light" w:eastAsia="Calibri" w:hAnsi="Calibri Light" w:cs="Calibri Light"/>
                <w:color w:val="000000"/>
                <w:sz w:val="20"/>
              </w:rPr>
              <w:t>5</w:t>
            </w:r>
            <w:r>
              <w:rPr>
                <w:rFonts w:ascii="Calibri Light" w:eastAsia="Calibri" w:hAnsi="Calibri Light" w:cs="Calibri Light"/>
                <w:color w:val="000000"/>
                <w:sz w:val="20"/>
              </w:rPr>
              <w:t xml:space="preserve"> - </w:t>
            </w:r>
            <w:r w:rsidR="002B42BB">
              <w:rPr>
                <w:rFonts w:ascii="Calibri Light" w:eastAsia="Calibri" w:hAnsi="Calibri Light" w:cs="Calibri Light"/>
                <w:color w:val="000000"/>
                <w:sz w:val="20"/>
              </w:rPr>
              <w:t>7</w:t>
            </w:r>
          </w:p>
        </w:tc>
        <w:tc>
          <w:tcPr>
            <w:tcW w:w="2160" w:type="dxa"/>
            <w:tcBorders>
              <w:top w:val="single" w:sz="6" w:space="0" w:color="CCCCCC"/>
              <w:left w:val="single" w:sz="6" w:space="0" w:color="CCCCCC"/>
              <w:bottom w:val="single" w:sz="6" w:space="0" w:color="CCCCCC"/>
              <w:right w:val="single" w:sz="6" w:space="0" w:color="CCCCCC"/>
            </w:tcBorders>
            <w:vAlign w:val="center"/>
          </w:tcPr>
          <w:p w14:paraId="66580D10" w14:textId="5C6F84E4" w:rsidR="00D06BDF" w:rsidRPr="007661A8" w:rsidRDefault="007661A8"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Communicating results, Part II</w:t>
            </w:r>
          </w:p>
        </w:tc>
        <w:tc>
          <w:tcPr>
            <w:tcW w:w="2250" w:type="dxa"/>
            <w:tcBorders>
              <w:top w:val="single" w:sz="6" w:space="0" w:color="CCCCCC"/>
              <w:left w:val="single" w:sz="6" w:space="0" w:color="CCCCCC"/>
              <w:bottom w:val="single" w:sz="6" w:space="0" w:color="CCCCCC"/>
              <w:right w:val="single" w:sz="6" w:space="0" w:color="CCCCCC"/>
            </w:tcBorders>
            <w:vAlign w:val="center"/>
          </w:tcPr>
          <w:p w14:paraId="4276531B" w14:textId="77777777" w:rsidR="007661A8" w:rsidRDefault="007661A8"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p w14:paraId="5044DEB4" w14:textId="505F1590" w:rsidR="001E0CAF" w:rsidRPr="00A36A59" w:rsidRDefault="007661A8" w:rsidP="007661A8">
            <w:pPr>
              <w:rPr>
                <w:rFonts w:ascii="Calibri Light" w:eastAsia="Calibri" w:hAnsi="Calibri Light" w:cs="Calibri Light"/>
                <w:color w:val="000000"/>
                <w:sz w:val="20"/>
                <w:szCs w:val="20"/>
              </w:rPr>
            </w:pPr>
            <w:r>
              <w:rPr>
                <w:rFonts w:ascii="Calibri Light" w:eastAsia="Calibri" w:hAnsi="Calibri Light" w:cs="Calibri Light"/>
                <w:b/>
                <w:bCs/>
                <w:color w:val="000000"/>
                <w:sz w:val="20"/>
                <w:szCs w:val="20"/>
              </w:rPr>
              <w:t xml:space="preserve">Project </w:t>
            </w:r>
            <w:r w:rsidRPr="00D06BDF">
              <w:rPr>
                <w:rFonts w:ascii="Calibri Light" w:eastAsia="Calibri" w:hAnsi="Calibri Light" w:cs="Calibri Light"/>
                <w:b/>
                <w:bCs/>
                <w:color w:val="000000"/>
                <w:sz w:val="20"/>
                <w:szCs w:val="20"/>
              </w:rPr>
              <w:t>Slides Draft DUE</w:t>
            </w:r>
          </w:p>
        </w:tc>
        <w:tc>
          <w:tcPr>
            <w:tcW w:w="2430" w:type="dxa"/>
            <w:tcBorders>
              <w:top w:val="single" w:sz="6" w:space="0" w:color="CCCCCC"/>
              <w:left w:val="single" w:sz="6" w:space="0" w:color="CCCCCC"/>
              <w:bottom w:val="single" w:sz="6" w:space="0" w:color="CCCCCC"/>
              <w:right w:val="single" w:sz="6" w:space="0" w:color="CCCCCC"/>
            </w:tcBorders>
            <w:vAlign w:val="center"/>
          </w:tcPr>
          <w:p w14:paraId="43F2C2C3" w14:textId="2E849A10" w:rsidR="001E0CAF" w:rsidRPr="00A36A59" w:rsidRDefault="001E0CAF" w:rsidP="007661A8">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Project </w:t>
            </w:r>
            <w:r w:rsidR="00CC51C3">
              <w:rPr>
                <w:rFonts w:ascii="Calibri Light" w:eastAsia="Calibri" w:hAnsi="Calibri Light" w:cs="Calibri Light"/>
                <w:color w:val="000000"/>
                <w:sz w:val="20"/>
                <w:szCs w:val="20"/>
              </w:rPr>
              <w:t>Peer Review</w:t>
            </w:r>
          </w:p>
        </w:tc>
        <w:tc>
          <w:tcPr>
            <w:tcW w:w="1350" w:type="dxa"/>
            <w:tcBorders>
              <w:top w:val="single" w:sz="6" w:space="0" w:color="CCCCCC"/>
              <w:left w:val="single" w:sz="6" w:space="0" w:color="CCCCCC"/>
              <w:bottom w:val="single" w:sz="6" w:space="0" w:color="CCCCCC"/>
              <w:right w:val="single" w:sz="6" w:space="0" w:color="CCCCCC"/>
            </w:tcBorders>
            <w:vAlign w:val="center"/>
          </w:tcPr>
          <w:p w14:paraId="27884EE9" w14:textId="1CF56E78" w:rsidR="001E0CAF" w:rsidRPr="00A36A59" w:rsidRDefault="001E0CAF" w:rsidP="007661A8">
            <w:pPr>
              <w:rPr>
                <w:rFonts w:ascii="Calibri Light" w:eastAsia="Calibri" w:hAnsi="Calibri Light" w:cs="Calibri Light"/>
                <w:color w:val="000000"/>
                <w:sz w:val="20"/>
                <w:szCs w:val="20"/>
              </w:rPr>
            </w:pPr>
          </w:p>
        </w:tc>
      </w:tr>
      <w:tr w:rsidR="001E0CAF" w:rsidRPr="005630E5" w14:paraId="0FB99E3B" w14:textId="5585B140" w:rsidTr="008C5F08">
        <w:trPr>
          <w:trHeight w:val="582"/>
        </w:trPr>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84DFB" w14:textId="4F5265A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5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8452CE" w14:textId="10CC6731"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1</w:t>
            </w:r>
            <w:r w:rsidR="002B42BB">
              <w:rPr>
                <w:rFonts w:ascii="Calibri Light" w:eastAsia="Calibri" w:hAnsi="Calibri Light" w:cs="Calibri Light"/>
                <w:color w:val="000000"/>
                <w:sz w:val="20"/>
              </w:rPr>
              <w:t>1</w:t>
            </w:r>
            <w:r>
              <w:rPr>
                <w:rFonts w:ascii="Calibri Light" w:eastAsia="Calibri" w:hAnsi="Calibri Light" w:cs="Calibri Light"/>
                <w:color w:val="000000"/>
                <w:sz w:val="20"/>
              </w:rPr>
              <w:t xml:space="preserve"> - 15</w:t>
            </w:r>
          </w:p>
        </w:tc>
        <w:tc>
          <w:tcPr>
            <w:tcW w:w="8190"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3362AF7E" w14:textId="6FD69BBA" w:rsidR="001E0CAF" w:rsidRPr="00A36A59"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E553E" w14:textId="77777777" w:rsidR="0071054D" w:rsidRDefault="0071054D">
      <w:r>
        <w:separator/>
      </w:r>
    </w:p>
  </w:endnote>
  <w:endnote w:type="continuationSeparator" w:id="0">
    <w:p w14:paraId="35C629ED" w14:textId="77777777" w:rsidR="0071054D" w:rsidRDefault="00710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lior">
    <w:altName w:val="Calibri"/>
    <w:panose1 w:val="020B0604020202020204"/>
    <w:charset w:val="00"/>
    <w:family w:val="auto"/>
    <w:pitch w:val="default"/>
  </w:font>
  <w:font w:name="Times">
    <w:altName w:val="Times New Roman"/>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AF73D" w14:textId="77777777" w:rsidR="0071054D" w:rsidRDefault="0071054D">
      <w:r>
        <w:separator/>
      </w:r>
    </w:p>
  </w:footnote>
  <w:footnote w:type="continuationSeparator" w:id="0">
    <w:p w14:paraId="33B4860B" w14:textId="77777777" w:rsidR="0071054D" w:rsidRDefault="0071054D">
      <w:r>
        <w:continuationSeparator/>
      </w:r>
    </w:p>
  </w:footnote>
  <w:footnote w:id="1">
    <w:p w14:paraId="55088271" w14:textId="59CEB8EA" w:rsidR="004146AB" w:rsidRPr="00A06413" w:rsidRDefault="004146AB" w:rsidP="004146AB">
      <w:pPr>
        <w:rPr>
          <w:rFonts w:ascii="Calibri Light" w:hAnsi="Calibri Light" w:cs="Calibri Light"/>
          <w:color w:val="000000" w:themeColor="text1"/>
          <w:sz w:val="20"/>
          <w:szCs w:val="20"/>
        </w:rPr>
      </w:pPr>
      <w:r>
        <w:rPr>
          <w:rStyle w:val="FootnoteReference"/>
        </w:rPr>
        <w:footnoteRef/>
      </w:r>
      <w:r>
        <w:t xml:space="preserve"> </w:t>
      </w:r>
      <w:r w:rsidRPr="00A06413">
        <w:rPr>
          <w:rFonts w:ascii="Calibri Light" w:hAnsi="Calibri Light" w:cs="Calibri Light"/>
          <w:color w:val="000000" w:themeColor="text1"/>
          <w:sz w:val="20"/>
          <w:szCs w:val="20"/>
        </w:rPr>
        <w:t xml:space="preserve">Much of the course design, activities, and assessments are adapted from </w:t>
      </w:r>
      <w:r w:rsidRPr="00FE73CA">
        <w:rPr>
          <w:rFonts w:ascii="Calibri Light" w:eastAsia="Calibri" w:hAnsi="Calibri Light" w:cs="Calibri Light"/>
          <w:color w:val="000000" w:themeColor="text1"/>
          <w:sz w:val="20"/>
          <w:szCs w:val="20"/>
        </w:rPr>
        <w:t xml:space="preserve">Mine </w:t>
      </w:r>
      <w:r w:rsidRPr="00FE73CA">
        <w:rPr>
          <w:rFonts w:ascii="Calibri Light" w:hAnsi="Calibri Light" w:cs="Calibri Light"/>
          <w:color w:val="000000" w:themeColor="text1"/>
          <w:sz w:val="20"/>
          <w:szCs w:val="20"/>
          <w:shd w:val="clear" w:color="auto" w:fill="FCFCFC"/>
        </w:rPr>
        <w:t xml:space="preserve">Çetinkaya-Rundel’s </w:t>
      </w:r>
      <w:hyperlink r:id="rId1" w:history="1">
        <w:r w:rsidRPr="00A06413">
          <w:rPr>
            <w:rStyle w:val="Hyperlink"/>
            <w:rFonts w:ascii="Calibri Light" w:hAnsi="Calibri Light" w:cs="Calibri Light"/>
            <w:i/>
            <w:iCs/>
            <w:color w:val="4F81BD" w:themeColor="accent1"/>
            <w:sz w:val="20"/>
            <w:szCs w:val="20"/>
            <w:shd w:val="clear" w:color="auto" w:fill="FCFCFC"/>
          </w:rPr>
          <w:t>Data Science in a Box</w:t>
        </w:r>
      </w:hyperlink>
      <w:r w:rsidRPr="00FE73CA">
        <w:rPr>
          <w:rFonts w:ascii="Calibri Light" w:hAnsi="Calibri Light" w:cs="Calibri Light"/>
          <w:color w:val="000000" w:themeColor="text1"/>
          <w:sz w:val="20"/>
          <w:szCs w:val="20"/>
          <w:shd w:val="clear" w:color="auto" w:fill="FCFCFC"/>
        </w:rPr>
        <w:t xml:space="preserve"> curriculum and Duke University’s open source </w:t>
      </w:r>
      <w:hyperlink r:id="rId2" w:history="1">
        <w:r w:rsidRPr="00A06413">
          <w:rPr>
            <w:rStyle w:val="Hyperlink"/>
            <w:rFonts w:ascii="Calibri Light" w:hAnsi="Calibri Light" w:cs="Calibri Light"/>
            <w:color w:val="4F81BD" w:themeColor="accent1"/>
            <w:sz w:val="20"/>
            <w:szCs w:val="20"/>
            <w:shd w:val="clear" w:color="auto" w:fill="FCFCFC"/>
          </w:rPr>
          <w:t>Introduction to Data Science</w:t>
        </w:r>
      </w:hyperlink>
      <w:r w:rsidRPr="00FE73CA">
        <w:rPr>
          <w:rFonts w:ascii="Calibri Light" w:hAnsi="Calibri Light" w:cs="Calibri Light"/>
          <w:color w:val="000000" w:themeColor="text1"/>
          <w:sz w:val="20"/>
          <w:szCs w:val="20"/>
          <w:shd w:val="clear" w:color="auto" w:fill="FCFCFC"/>
        </w:rPr>
        <w:t xml:space="preserve"> course </w:t>
      </w:r>
      <w:r w:rsidRPr="00A06413">
        <w:rPr>
          <w:rFonts w:ascii="Calibri Light" w:hAnsi="Calibri Light" w:cs="Calibri Light"/>
          <w:color w:val="000000" w:themeColor="text1"/>
          <w:sz w:val="20"/>
          <w:szCs w:val="20"/>
          <w:shd w:val="clear" w:color="auto" w:fill="FFFFFF"/>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67BDF"/>
    <w:multiLevelType w:val="hybridMultilevel"/>
    <w:tmpl w:val="C48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5"/>
  </w:num>
  <w:num w:numId="2" w16cid:durableId="737216652">
    <w:abstractNumId w:val="12"/>
  </w:num>
  <w:num w:numId="3" w16cid:durableId="600144114">
    <w:abstractNumId w:val="8"/>
  </w:num>
  <w:num w:numId="4" w16cid:durableId="1582911273">
    <w:abstractNumId w:val="0"/>
  </w:num>
  <w:num w:numId="5" w16cid:durableId="1634285406">
    <w:abstractNumId w:val="9"/>
  </w:num>
  <w:num w:numId="6" w16cid:durableId="739450952">
    <w:abstractNumId w:val="2"/>
  </w:num>
  <w:num w:numId="7" w16cid:durableId="2096778010">
    <w:abstractNumId w:val="13"/>
  </w:num>
  <w:num w:numId="8" w16cid:durableId="207642777">
    <w:abstractNumId w:val="7"/>
  </w:num>
  <w:num w:numId="9" w16cid:durableId="1401832720">
    <w:abstractNumId w:val="3"/>
  </w:num>
  <w:num w:numId="10" w16cid:durableId="831481216">
    <w:abstractNumId w:val="6"/>
  </w:num>
  <w:num w:numId="11" w16cid:durableId="659310730">
    <w:abstractNumId w:val="14"/>
  </w:num>
  <w:num w:numId="12" w16cid:durableId="266810446">
    <w:abstractNumId w:val="10"/>
  </w:num>
  <w:num w:numId="13" w16cid:durableId="1139108610">
    <w:abstractNumId w:val="11"/>
  </w:num>
  <w:num w:numId="14" w16cid:durableId="1203666735">
    <w:abstractNumId w:val="1"/>
  </w:num>
  <w:num w:numId="15" w16cid:durableId="1929389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00F7F"/>
    <w:rsid w:val="000234BC"/>
    <w:rsid w:val="0003637F"/>
    <w:rsid w:val="00044ACD"/>
    <w:rsid w:val="00054486"/>
    <w:rsid w:val="00081967"/>
    <w:rsid w:val="00081DD3"/>
    <w:rsid w:val="0008418D"/>
    <w:rsid w:val="00087266"/>
    <w:rsid w:val="000B6326"/>
    <w:rsid w:val="000C1441"/>
    <w:rsid w:val="000C4FEC"/>
    <w:rsid w:val="000D56A9"/>
    <w:rsid w:val="00115574"/>
    <w:rsid w:val="00144047"/>
    <w:rsid w:val="00150C1C"/>
    <w:rsid w:val="00195817"/>
    <w:rsid w:val="001A3174"/>
    <w:rsid w:val="001C7558"/>
    <w:rsid w:val="001D0317"/>
    <w:rsid w:val="001D45B9"/>
    <w:rsid w:val="001D786D"/>
    <w:rsid w:val="001E0CAF"/>
    <w:rsid w:val="001E10DF"/>
    <w:rsid w:val="001E5DD4"/>
    <w:rsid w:val="001F03B0"/>
    <w:rsid w:val="001F0805"/>
    <w:rsid w:val="00203A4C"/>
    <w:rsid w:val="002063D9"/>
    <w:rsid w:val="00221B16"/>
    <w:rsid w:val="00225B0E"/>
    <w:rsid w:val="002852BB"/>
    <w:rsid w:val="0028548F"/>
    <w:rsid w:val="00290F13"/>
    <w:rsid w:val="002A2D2F"/>
    <w:rsid w:val="002B42BB"/>
    <w:rsid w:val="002B5E1C"/>
    <w:rsid w:val="002B6D72"/>
    <w:rsid w:val="002C539C"/>
    <w:rsid w:val="002D03CF"/>
    <w:rsid w:val="002E3A5E"/>
    <w:rsid w:val="002F7C94"/>
    <w:rsid w:val="002F7E7F"/>
    <w:rsid w:val="003003CD"/>
    <w:rsid w:val="00306E23"/>
    <w:rsid w:val="0032566F"/>
    <w:rsid w:val="003374AE"/>
    <w:rsid w:val="0036287F"/>
    <w:rsid w:val="00364198"/>
    <w:rsid w:val="00370677"/>
    <w:rsid w:val="00386E3D"/>
    <w:rsid w:val="003C102D"/>
    <w:rsid w:val="003D57F9"/>
    <w:rsid w:val="003E1F48"/>
    <w:rsid w:val="0040151A"/>
    <w:rsid w:val="004146AB"/>
    <w:rsid w:val="00440731"/>
    <w:rsid w:val="004664AB"/>
    <w:rsid w:val="00490082"/>
    <w:rsid w:val="004A569A"/>
    <w:rsid w:val="004A7C0A"/>
    <w:rsid w:val="004F2E5E"/>
    <w:rsid w:val="00537DF8"/>
    <w:rsid w:val="00552603"/>
    <w:rsid w:val="00557D39"/>
    <w:rsid w:val="005630E5"/>
    <w:rsid w:val="0059050C"/>
    <w:rsid w:val="005A04BA"/>
    <w:rsid w:val="005B4243"/>
    <w:rsid w:val="005C009B"/>
    <w:rsid w:val="005D0A32"/>
    <w:rsid w:val="00602D1E"/>
    <w:rsid w:val="006275DE"/>
    <w:rsid w:val="00642304"/>
    <w:rsid w:val="00666251"/>
    <w:rsid w:val="00667DE2"/>
    <w:rsid w:val="00675D7B"/>
    <w:rsid w:val="006B5899"/>
    <w:rsid w:val="006F718B"/>
    <w:rsid w:val="0071054D"/>
    <w:rsid w:val="00717306"/>
    <w:rsid w:val="007338D7"/>
    <w:rsid w:val="007427D5"/>
    <w:rsid w:val="00750C4A"/>
    <w:rsid w:val="00755A43"/>
    <w:rsid w:val="0076188B"/>
    <w:rsid w:val="007661A8"/>
    <w:rsid w:val="00766DE9"/>
    <w:rsid w:val="00783261"/>
    <w:rsid w:val="00790B4F"/>
    <w:rsid w:val="007A503E"/>
    <w:rsid w:val="007B3E07"/>
    <w:rsid w:val="007E2439"/>
    <w:rsid w:val="007F2CD6"/>
    <w:rsid w:val="007F69AF"/>
    <w:rsid w:val="008322F4"/>
    <w:rsid w:val="00855036"/>
    <w:rsid w:val="00884801"/>
    <w:rsid w:val="00885855"/>
    <w:rsid w:val="0089445F"/>
    <w:rsid w:val="00894897"/>
    <w:rsid w:val="008A2E35"/>
    <w:rsid w:val="008B0C57"/>
    <w:rsid w:val="008B466B"/>
    <w:rsid w:val="008B6FE0"/>
    <w:rsid w:val="008C5F08"/>
    <w:rsid w:val="008E3B8A"/>
    <w:rsid w:val="008F5EF1"/>
    <w:rsid w:val="00907CC7"/>
    <w:rsid w:val="00930DC3"/>
    <w:rsid w:val="009715B2"/>
    <w:rsid w:val="00985DCD"/>
    <w:rsid w:val="00990689"/>
    <w:rsid w:val="00992325"/>
    <w:rsid w:val="009A7718"/>
    <w:rsid w:val="009B2ED3"/>
    <w:rsid w:val="009D2EBB"/>
    <w:rsid w:val="00A06413"/>
    <w:rsid w:val="00A14FC9"/>
    <w:rsid w:val="00A36A59"/>
    <w:rsid w:val="00A55953"/>
    <w:rsid w:val="00A6120D"/>
    <w:rsid w:val="00A65E18"/>
    <w:rsid w:val="00A73C9D"/>
    <w:rsid w:val="00A743F9"/>
    <w:rsid w:val="00A74901"/>
    <w:rsid w:val="00A74AB7"/>
    <w:rsid w:val="00A81710"/>
    <w:rsid w:val="00AB371D"/>
    <w:rsid w:val="00AB5E4B"/>
    <w:rsid w:val="00AD0D20"/>
    <w:rsid w:val="00AD5308"/>
    <w:rsid w:val="00AF0706"/>
    <w:rsid w:val="00B12B0A"/>
    <w:rsid w:val="00B237C9"/>
    <w:rsid w:val="00B311B3"/>
    <w:rsid w:val="00B63FC6"/>
    <w:rsid w:val="00B7625A"/>
    <w:rsid w:val="00BB6FD6"/>
    <w:rsid w:val="00BC26C3"/>
    <w:rsid w:val="00C079CE"/>
    <w:rsid w:val="00C15D05"/>
    <w:rsid w:val="00C262A2"/>
    <w:rsid w:val="00C35AFC"/>
    <w:rsid w:val="00C54A21"/>
    <w:rsid w:val="00C62779"/>
    <w:rsid w:val="00C724FA"/>
    <w:rsid w:val="00C8241C"/>
    <w:rsid w:val="00C84E26"/>
    <w:rsid w:val="00C933E3"/>
    <w:rsid w:val="00CB7AFC"/>
    <w:rsid w:val="00CC0487"/>
    <w:rsid w:val="00CC51C3"/>
    <w:rsid w:val="00CC60FE"/>
    <w:rsid w:val="00CD66D1"/>
    <w:rsid w:val="00CF5A40"/>
    <w:rsid w:val="00D02D6B"/>
    <w:rsid w:val="00D06BDF"/>
    <w:rsid w:val="00D15505"/>
    <w:rsid w:val="00D15B05"/>
    <w:rsid w:val="00D2309D"/>
    <w:rsid w:val="00D43257"/>
    <w:rsid w:val="00D9222B"/>
    <w:rsid w:val="00DA5A20"/>
    <w:rsid w:val="00DA77DF"/>
    <w:rsid w:val="00DB6805"/>
    <w:rsid w:val="00DC4220"/>
    <w:rsid w:val="00DE7AFF"/>
    <w:rsid w:val="00E15745"/>
    <w:rsid w:val="00E42762"/>
    <w:rsid w:val="00E44E41"/>
    <w:rsid w:val="00E763CD"/>
    <w:rsid w:val="00E83EFA"/>
    <w:rsid w:val="00EA4E3D"/>
    <w:rsid w:val="00EA7E9F"/>
    <w:rsid w:val="00EB479A"/>
    <w:rsid w:val="00EC0C27"/>
    <w:rsid w:val="00EC6296"/>
    <w:rsid w:val="00EE25DA"/>
    <w:rsid w:val="00F16FE1"/>
    <w:rsid w:val="00F33F1E"/>
    <w:rsid w:val="00F6724B"/>
    <w:rsid w:val="00FE595D"/>
    <w:rsid w:val="00FE73CA"/>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 w:type="paragraph" w:styleId="Revision">
    <w:name w:val="Revision"/>
    <w:hidden/>
    <w:uiPriority w:val="99"/>
    <w:semiHidden/>
    <w:rsid w:val="007F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1810">
      <w:bodyDiv w:val="1"/>
      <w:marLeft w:val="0"/>
      <w:marRight w:val="0"/>
      <w:marTop w:val="0"/>
      <w:marBottom w:val="0"/>
      <w:divBdr>
        <w:top w:val="none" w:sz="0" w:space="0" w:color="auto"/>
        <w:left w:val="none" w:sz="0" w:space="0" w:color="auto"/>
        <w:bottom w:val="none" w:sz="0" w:space="0" w:color="auto"/>
        <w:right w:val="none" w:sz="0" w:space="0" w:color="auto"/>
      </w:divBdr>
    </w:div>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553736661">
      <w:bodyDiv w:val="1"/>
      <w:marLeft w:val="0"/>
      <w:marRight w:val="0"/>
      <w:marTop w:val="0"/>
      <w:marBottom w:val="0"/>
      <w:divBdr>
        <w:top w:val="none" w:sz="0" w:space="0" w:color="auto"/>
        <w:left w:val="none" w:sz="0" w:space="0" w:color="auto"/>
        <w:bottom w:val="none" w:sz="0" w:space="0" w:color="auto"/>
        <w:right w:val="none" w:sz="0" w:space="0" w:color="auto"/>
      </w:divBdr>
      <w:divsChild>
        <w:div w:id="441537483">
          <w:marLeft w:val="0"/>
          <w:marRight w:val="0"/>
          <w:marTop w:val="0"/>
          <w:marBottom w:val="0"/>
          <w:divBdr>
            <w:top w:val="none" w:sz="0" w:space="0" w:color="auto"/>
            <w:left w:val="none" w:sz="0" w:space="0" w:color="auto"/>
            <w:bottom w:val="none" w:sz="0" w:space="0" w:color="auto"/>
            <w:right w:val="none" w:sz="0" w:space="0" w:color="auto"/>
          </w:divBdr>
          <w:divsChild>
            <w:div w:id="1439328878">
              <w:marLeft w:val="0"/>
              <w:marRight w:val="0"/>
              <w:marTop w:val="0"/>
              <w:marBottom w:val="0"/>
              <w:divBdr>
                <w:top w:val="none" w:sz="0" w:space="0" w:color="auto"/>
                <w:left w:val="none" w:sz="0" w:space="0" w:color="auto"/>
                <w:bottom w:val="none" w:sz="0" w:space="0" w:color="auto"/>
                <w:right w:val="none" w:sz="0" w:space="0" w:color="auto"/>
              </w:divBdr>
              <w:divsChild>
                <w:div w:id="172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099760418">
      <w:bodyDiv w:val="1"/>
      <w:marLeft w:val="0"/>
      <w:marRight w:val="0"/>
      <w:marTop w:val="0"/>
      <w:marBottom w:val="0"/>
      <w:divBdr>
        <w:top w:val="none" w:sz="0" w:space="0" w:color="auto"/>
        <w:left w:val="none" w:sz="0" w:space="0" w:color="auto"/>
        <w:bottom w:val="none" w:sz="0" w:space="0" w:color="auto"/>
        <w:right w:val="none" w:sz="0" w:space="0" w:color="auto"/>
      </w:divBdr>
    </w:div>
    <w:div w:id="1122722848">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1853104011">
      <w:bodyDiv w:val="1"/>
      <w:marLeft w:val="0"/>
      <w:marRight w:val="0"/>
      <w:marTop w:val="0"/>
      <w:marBottom w:val="0"/>
      <w:divBdr>
        <w:top w:val="none" w:sz="0" w:space="0" w:color="auto"/>
        <w:left w:val="none" w:sz="0" w:space="0" w:color="auto"/>
        <w:bottom w:val="none" w:sz="0" w:space="0" w:color="auto"/>
        <w:right w:val="none" w:sz="0" w:space="0" w:color="auto"/>
      </w:divBdr>
      <w:divsChild>
        <w:div w:id="2100640838">
          <w:marLeft w:val="0"/>
          <w:marRight w:val="0"/>
          <w:marTop w:val="0"/>
          <w:marBottom w:val="0"/>
          <w:divBdr>
            <w:top w:val="none" w:sz="0" w:space="0" w:color="auto"/>
            <w:left w:val="none" w:sz="0" w:space="0" w:color="auto"/>
            <w:bottom w:val="none" w:sz="0" w:space="0" w:color="auto"/>
            <w:right w:val="none" w:sz="0" w:space="0" w:color="auto"/>
          </w:divBdr>
          <w:divsChild>
            <w:div w:id="1610427115">
              <w:marLeft w:val="0"/>
              <w:marRight w:val="0"/>
              <w:marTop w:val="0"/>
              <w:marBottom w:val="0"/>
              <w:divBdr>
                <w:top w:val="none" w:sz="0" w:space="0" w:color="auto"/>
                <w:left w:val="none" w:sz="0" w:space="0" w:color="auto"/>
                <w:bottom w:val="none" w:sz="0" w:space="0" w:color="auto"/>
                <w:right w:val="none" w:sz="0" w:space="0" w:color="auto"/>
              </w:divBdr>
              <w:divsChild>
                <w:div w:id="18902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51490">
      <w:bodyDiv w:val="1"/>
      <w:marLeft w:val="0"/>
      <w:marRight w:val="0"/>
      <w:marTop w:val="0"/>
      <w:marBottom w:val="0"/>
      <w:divBdr>
        <w:top w:val="none" w:sz="0" w:space="0" w:color="auto"/>
        <w:left w:val="none" w:sz="0" w:space="0" w:color="auto"/>
        <w:bottom w:val="none" w:sz="0" w:space="0" w:color="auto"/>
        <w:right w:val="none" w:sz="0" w:space="0" w:color="auto"/>
      </w:divBdr>
    </w:div>
    <w:div w:id="1962177750">
      <w:bodyDiv w:val="1"/>
      <w:marLeft w:val="0"/>
      <w:marRight w:val="0"/>
      <w:marTop w:val="0"/>
      <w:marBottom w:val="0"/>
      <w:divBdr>
        <w:top w:val="none" w:sz="0" w:space="0" w:color="auto"/>
        <w:left w:val="none" w:sz="0" w:space="0" w:color="auto"/>
        <w:bottom w:val="none" w:sz="0" w:space="0" w:color="auto"/>
        <w:right w:val="none" w:sz="0" w:space="0" w:color="auto"/>
      </w:divBdr>
      <w:divsChild>
        <w:div w:id="890074627">
          <w:marLeft w:val="0"/>
          <w:marRight w:val="0"/>
          <w:marTop w:val="0"/>
          <w:marBottom w:val="0"/>
          <w:divBdr>
            <w:top w:val="none" w:sz="0" w:space="0" w:color="auto"/>
            <w:left w:val="none" w:sz="0" w:space="0" w:color="auto"/>
            <w:bottom w:val="none" w:sz="0" w:space="0" w:color="auto"/>
            <w:right w:val="none" w:sz="0" w:space="0" w:color="auto"/>
          </w:divBdr>
          <w:divsChild>
            <w:div w:id="1278290468">
              <w:marLeft w:val="0"/>
              <w:marRight w:val="0"/>
              <w:marTop w:val="0"/>
              <w:marBottom w:val="0"/>
              <w:divBdr>
                <w:top w:val="none" w:sz="0" w:space="0" w:color="auto"/>
                <w:left w:val="none" w:sz="0" w:space="0" w:color="auto"/>
                <w:bottom w:val="none" w:sz="0" w:space="0" w:color="auto"/>
                <w:right w:val="none" w:sz="0" w:space="0" w:color="auto"/>
              </w:divBdr>
              <w:divsChild>
                <w:div w:id="19198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wire.com/p/G7C5D99E0" TargetMode="External"/><Relationship Id="rId18" Type="http://schemas.openxmlformats.org/officeDocument/2006/relationships/hyperlink" Target="https://www.apu.edu/academic-success/services/accessibility/" TargetMode="External"/><Relationship Id="rId3" Type="http://schemas.openxmlformats.org/officeDocument/2006/relationships/styles" Target="styles.xml"/><Relationship Id="rId21" Type="http://schemas.openxmlformats.org/officeDocument/2006/relationships/hyperlink" Target="https://r4ds.had.co.nz/" TargetMode="Externa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s://www.apu.edu/provost/integr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kfitzgerald@apu.edu" TargetMode="External"/><Relationship Id="rId20" Type="http://schemas.openxmlformats.org/officeDocument/2006/relationships/hyperlink" Target="https://nustat.github.io/intro-stat-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openxmlformats.org/officeDocument/2006/relationships/footer" Target="footer1.xml"/><Relationship Id="rId10" Type="http://schemas.openxmlformats.org/officeDocument/2006/relationships/hyperlink" Target="https://goo.gl/2uDWh7" TargetMode="External"/><Relationship Id="rId19" Type="http://schemas.openxmlformats.org/officeDocument/2006/relationships/hyperlink" Target="https://www.tidymodels.org" TargetMode="Externa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tackoverflow.com/"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introds.org/" TargetMode="External"/><Relationship Id="rId1" Type="http://schemas.openxmlformats.org/officeDocument/2006/relationships/hyperlink" Target="https://datasciencebo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3315</Words>
  <Characters>18898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4</cp:revision>
  <cp:lastPrinted>2023-08-10T20:32:00Z</cp:lastPrinted>
  <dcterms:created xsi:type="dcterms:W3CDTF">2023-08-10T20:32:00Z</dcterms:created>
  <dcterms:modified xsi:type="dcterms:W3CDTF">2023-08-15T19:07:00Z</dcterms:modified>
</cp:coreProperties>
</file>